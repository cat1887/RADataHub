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4E09D" w14:textId="75F94EE1" w:rsidR="00B97369" w:rsidRPr="00170FB9" w:rsidRDefault="00A07780" w:rsidP="00DB633F">
      <w:pPr>
        <w:rPr>
          <w:rFonts w:ascii="Microsoft Sans Serif" w:hAnsi="Microsoft Sans Serif" w:cs="Microsoft Sans Serif"/>
          <w:b/>
          <w:bCs/>
          <w:sz w:val="24"/>
          <w:szCs w:val="24"/>
        </w:rPr>
      </w:pPr>
      <w:r>
        <w:rPr>
          <w:rFonts w:ascii="Microsoft Sans Serif" w:hAnsi="Microsoft Sans Serif" w:cs="Microsoft Sans Serif"/>
          <w:b/>
          <w:bCs/>
          <w:sz w:val="24"/>
          <w:szCs w:val="24"/>
        </w:rPr>
        <w:t xml:space="preserve">Update: </w:t>
      </w:r>
      <w:r w:rsidR="004602F7" w:rsidRPr="00170FB9">
        <w:rPr>
          <w:rFonts w:ascii="Microsoft Sans Serif" w:hAnsi="Microsoft Sans Serif" w:cs="Microsoft Sans Serif"/>
          <w:b/>
          <w:bCs/>
          <w:sz w:val="24"/>
          <w:szCs w:val="24"/>
        </w:rPr>
        <w:t>is the</w:t>
      </w:r>
      <w:r w:rsidR="00170FB9">
        <w:rPr>
          <w:rFonts w:ascii="Microsoft Sans Serif" w:hAnsi="Microsoft Sans Serif" w:cs="Microsoft Sans Serif"/>
          <w:b/>
          <w:bCs/>
          <w:sz w:val="24"/>
          <w:szCs w:val="24"/>
        </w:rPr>
        <w:t xml:space="preserve"> war</w:t>
      </w:r>
      <w:r w:rsidR="004602F7" w:rsidRPr="00170FB9">
        <w:rPr>
          <w:rFonts w:ascii="Microsoft Sans Serif" w:hAnsi="Microsoft Sans Serif" w:cs="Microsoft Sans Serif"/>
          <w:b/>
          <w:bCs/>
          <w:sz w:val="24"/>
          <w:szCs w:val="24"/>
        </w:rPr>
        <w:t xml:space="preserve"> </w:t>
      </w:r>
      <w:r w:rsidR="00473FDD" w:rsidRPr="00170FB9">
        <w:rPr>
          <w:rFonts w:ascii="Microsoft Sans Serif" w:hAnsi="Microsoft Sans Serif" w:cs="Microsoft Sans Serif"/>
          <w:b/>
          <w:bCs/>
          <w:sz w:val="24"/>
          <w:szCs w:val="24"/>
        </w:rPr>
        <w:t xml:space="preserve">in Ukraine still hurting </w:t>
      </w:r>
      <w:r w:rsidR="00170FB9" w:rsidRPr="00170FB9">
        <w:rPr>
          <w:rFonts w:ascii="Microsoft Sans Serif" w:hAnsi="Microsoft Sans Serif" w:cs="Microsoft Sans Serif"/>
          <w:b/>
          <w:bCs/>
          <w:sz w:val="24"/>
          <w:szCs w:val="24"/>
        </w:rPr>
        <w:t>food prices?</w:t>
      </w:r>
    </w:p>
    <w:p w14:paraId="35E267F8" w14:textId="7260FBB8" w:rsidR="008C7CE8" w:rsidRDefault="00C97342" w:rsidP="00DB633F">
      <w:pPr>
        <w:rPr>
          <w:rFonts w:ascii="Microsoft Sans Serif" w:hAnsi="Microsoft Sans Serif" w:cs="Microsoft Sans Serif"/>
          <w:i/>
          <w:iCs/>
          <w:sz w:val="24"/>
          <w:szCs w:val="24"/>
        </w:rPr>
      </w:pPr>
      <w:r w:rsidRPr="00675091">
        <w:rPr>
          <w:rFonts w:ascii="Microsoft Sans Serif" w:hAnsi="Microsoft Sans Serif" w:cs="Microsoft Sans Serif"/>
          <w:i/>
          <w:iCs/>
          <w:sz w:val="24"/>
          <w:szCs w:val="24"/>
        </w:rPr>
        <w:t xml:space="preserve">The protracted war in Ukraine </w:t>
      </w:r>
      <w:r w:rsidR="005E2F7E" w:rsidRPr="00675091">
        <w:rPr>
          <w:rFonts w:ascii="Microsoft Sans Serif" w:hAnsi="Microsoft Sans Serif" w:cs="Microsoft Sans Serif"/>
          <w:i/>
          <w:iCs/>
          <w:sz w:val="24"/>
          <w:szCs w:val="24"/>
        </w:rPr>
        <w:t>cannot keep food prices on the rise perpetually</w:t>
      </w:r>
      <w:r w:rsidR="000235D5" w:rsidRPr="00675091">
        <w:rPr>
          <w:rFonts w:ascii="Microsoft Sans Serif" w:hAnsi="Microsoft Sans Serif" w:cs="Microsoft Sans Serif"/>
          <w:i/>
          <w:iCs/>
          <w:sz w:val="24"/>
          <w:szCs w:val="24"/>
        </w:rPr>
        <w:t xml:space="preserve">. </w:t>
      </w:r>
      <w:ins w:id="0" w:author="Charlie Meyrick" w:date="2024-02-14T14:13:00Z">
        <w:r w:rsidR="00710E91">
          <w:rPr>
            <w:rFonts w:ascii="Microsoft Sans Serif" w:hAnsi="Microsoft Sans Serif" w:cs="Microsoft Sans Serif"/>
            <w:i/>
            <w:iCs/>
            <w:sz w:val="24"/>
            <w:szCs w:val="24"/>
          </w:rPr>
          <w:t xml:space="preserve">Costs </w:t>
        </w:r>
      </w:ins>
      <w:del w:id="1" w:author="Charlie Meyrick" w:date="2024-02-14T14:13:00Z">
        <w:r w:rsidR="000235D5" w:rsidRPr="00675091" w:rsidDel="00710E91">
          <w:rPr>
            <w:rFonts w:ascii="Microsoft Sans Serif" w:hAnsi="Microsoft Sans Serif" w:cs="Microsoft Sans Serif"/>
            <w:i/>
            <w:iCs/>
            <w:sz w:val="24"/>
            <w:szCs w:val="24"/>
          </w:rPr>
          <w:delText xml:space="preserve">Food prices </w:delText>
        </w:r>
      </w:del>
      <w:r w:rsidR="000235D5" w:rsidRPr="00675091">
        <w:rPr>
          <w:rFonts w:ascii="Microsoft Sans Serif" w:hAnsi="Microsoft Sans Serif" w:cs="Microsoft Sans Serif"/>
          <w:i/>
          <w:iCs/>
          <w:sz w:val="24"/>
          <w:szCs w:val="24"/>
        </w:rPr>
        <w:t xml:space="preserve">have started </w:t>
      </w:r>
      <w:r w:rsidR="00D31322" w:rsidRPr="00675091">
        <w:rPr>
          <w:rFonts w:ascii="Microsoft Sans Serif" w:hAnsi="Microsoft Sans Serif" w:cs="Microsoft Sans Serif"/>
          <w:i/>
          <w:iCs/>
          <w:sz w:val="24"/>
          <w:szCs w:val="24"/>
        </w:rPr>
        <w:t>receding in the international market</w:t>
      </w:r>
      <w:ins w:id="2" w:author="Charlie Meyrick" w:date="2024-02-14T14:13:00Z">
        <w:r w:rsidR="00710E91">
          <w:rPr>
            <w:rFonts w:ascii="Microsoft Sans Serif" w:hAnsi="Microsoft Sans Serif" w:cs="Microsoft Sans Serif"/>
            <w:i/>
            <w:iCs/>
            <w:sz w:val="24"/>
            <w:szCs w:val="24"/>
          </w:rPr>
          <w:t>,</w:t>
        </w:r>
      </w:ins>
      <w:r w:rsidR="00D31322" w:rsidRPr="00675091">
        <w:rPr>
          <w:rFonts w:ascii="Microsoft Sans Serif" w:hAnsi="Microsoft Sans Serif" w:cs="Microsoft Sans Serif"/>
          <w:i/>
          <w:iCs/>
          <w:sz w:val="24"/>
          <w:szCs w:val="24"/>
        </w:rPr>
        <w:t xml:space="preserve"> </w:t>
      </w:r>
      <w:ins w:id="3" w:author="Charlie Meyrick" w:date="2024-02-14T14:13:00Z">
        <w:r w:rsidR="00710E91">
          <w:rPr>
            <w:rFonts w:ascii="Microsoft Sans Serif" w:hAnsi="Microsoft Sans Serif" w:cs="Microsoft Sans Serif"/>
            <w:i/>
            <w:iCs/>
            <w:sz w:val="24"/>
            <w:szCs w:val="24"/>
          </w:rPr>
          <w:t>as well as across</w:t>
        </w:r>
      </w:ins>
      <w:del w:id="4" w:author="Charlie Meyrick" w:date="2024-02-14T14:13:00Z">
        <w:r w:rsidR="00D31322" w:rsidRPr="00675091" w:rsidDel="00710E91">
          <w:rPr>
            <w:rFonts w:ascii="Microsoft Sans Serif" w:hAnsi="Microsoft Sans Serif" w:cs="Microsoft Sans Serif"/>
            <w:i/>
            <w:iCs/>
            <w:sz w:val="24"/>
            <w:szCs w:val="24"/>
          </w:rPr>
          <w:delText>and</w:delText>
        </w:r>
      </w:del>
      <w:r w:rsidR="005C14B4" w:rsidRPr="00675091">
        <w:rPr>
          <w:rFonts w:ascii="Microsoft Sans Serif" w:hAnsi="Microsoft Sans Serif" w:cs="Microsoft Sans Serif"/>
          <w:i/>
          <w:iCs/>
          <w:sz w:val="24"/>
          <w:szCs w:val="24"/>
        </w:rPr>
        <w:t xml:space="preserve"> </w:t>
      </w:r>
      <w:r w:rsidR="0090541C">
        <w:rPr>
          <w:rFonts w:ascii="Microsoft Sans Serif" w:hAnsi="Microsoft Sans Serif" w:cs="Microsoft Sans Serif"/>
          <w:i/>
          <w:iCs/>
          <w:sz w:val="24"/>
          <w:szCs w:val="24"/>
        </w:rPr>
        <w:t xml:space="preserve">several </w:t>
      </w:r>
      <w:del w:id="5" w:author="Charlie Meyrick" w:date="2024-02-14T14:14:00Z">
        <w:r w:rsidR="005C14B4" w:rsidRPr="00675091" w:rsidDel="00710E91">
          <w:rPr>
            <w:rFonts w:ascii="Microsoft Sans Serif" w:hAnsi="Microsoft Sans Serif" w:cs="Microsoft Sans Serif"/>
            <w:i/>
            <w:iCs/>
            <w:sz w:val="24"/>
            <w:szCs w:val="24"/>
          </w:rPr>
          <w:delText xml:space="preserve">major </w:delText>
        </w:r>
      </w:del>
      <w:r w:rsidR="005C14B4" w:rsidRPr="00675091">
        <w:rPr>
          <w:rFonts w:ascii="Microsoft Sans Serif" w:hAnsi="Microsoft Sans Serif" w:cs="Microsoft Sans Serif"/>
          <w:i/>
          <w:iCs/>
          <w:sz w:val="24"/>
          <w:szCs w:val="24"/>
        </w:rPr>
        <w:t xml:space="preserve">advanced economies. </w:t>
      </w:r>
      <w:ins w:id="6" w:author="Charlie Meyrick" w:date="2024-02-14T14:14:00Z">
        <w:r w:rsidR="00710E91">
          <w:rPr>
            <w:rFonts w:ascii="Microsoft Sans Serif" w:hAnsi="Microsoft Sans Serif" w:cs="Microsoft Sans Serif"/>
            <w:i/>
            <w:iCs/>
            <w:sz w:val="24"/>
            <w:szCs w:val="24"/>
          </w:rPr>
          <w:t>But f</w:t>
        </w:r>
      </w:ins>
      <w:del w:id="7" w:author="Charlie Meyrick" w:date="2024-02-14T14:14:00Z">
        <w:r w:rsidR="00573B3A" w:rsidRPr="00675091" w:rsidDel="00710E91">
          <w:rPr>
            <w:rFonts w:ascii="Microsoft Sans Serif" w:hAnsi="Microsoft Sans Serif" w:cs="Microsoft Sans Serif"/>
            <w:i/>
            <w:iCs/>
            <w:sz w:val="24"/>
            <w:szCs w:val="24"/>
          </w:rPr>
          <w:delText>F</w:delText>
        </w:r>
      </w:del>
      <w:r w:rsidR="00573B3A" w:rsidRPr="00675091">
        <w:rPr>
          <w:rFonts w:ascii="Microsoft Sans Serif" w:hAnsi="Microsoft Sans Serif" w:cs="Microsoft Sans Serif"/>
          <w:i/>
          <w:iCs/>
          <w:sz w:val="24"/>
          <w:szCs w:val="24"/>
        </w:rPr>
        <w:t>ood inflation persists in m</w:t>
      </w:r>
      <w:r w:rsidR="00D31322" w:rsidRPr="00675091">
        <w:rPr>
          <w:rFonts w:ascii="Microsoft Sans Serif" w:hAnsi="Microsoft Sans Serif" w:cs="Microsoft Sans Serif"/>
          <w:i/>
          <w:iCs/>
          <w:sz w:val="24"/>
          <w:szCs w:val="24"/>
        </w:rPr>
        <w:t>any</w:t>
      </w:r>
      <w:r w:rsidR="00E22C6B" w:rsidRPr="00675091">
        <w:rPr>
          <w:rFonts w:ascii="Microsoft Sans Serif" w:hAnsi="Microsoft Sans Serif" w:cs="Microsoft Sans Serif"/>
          <w:i/>
          <w:iCs/>
          <w:sz w:val="24"/>
          <w:szCs w:val="24"/>
        </w:rPr>
        <w:t xml:space="preserve"> developing countries</w:t>
      </w:r>
      <w:ins w:id="8" w:author="Charlie Meyrick" w:date="2024-02-14T15:08:00Z">
        <w:r w:rsidR="0027157A">
          <w:rPr>
            <w:rFonts w:ascii="Microsoft Sans Serif" w:hAnsi="Microsoft Sans Serif" w:cs="Microsoft Sans Serif"/>
            <w:i/>
            <w:iCs/>
            <w:sz w:val="24"/>
            <w:szCs w:val="24"/>
          </w:rPr>
          <w:t>,</w:t>
        </w:r>
      </w:ins>
      <w:r w:rsidR="00E22C6B" w:rsidRPr="00675091">
        <w:rPr>
          <w:rFonts w:ascii="Microsoft Sans Serif" w:hAnsi="Microsoft Sans Serif" w:cs="Microsoft Sans Serif"/>
          <w:i/>
          <w:iCs/>
          <w:sz w:val="24"/>
          <w:szCs w:val="24"/>
        </w:rPr>
        <w:t xml:space="preserve"> </w:t>
      </w:r>
      <w:r w:rsidR="00C16283" w:rsidRPr="00675091">
        <w:rPr>
          <w:rFonts w:ascii="Microsoft Sans Serif" w:hAnsi="Microsoft Sans Serif" w:cs="Microsoft Sans Serif"/>
          <w:i/>
          <w:iCs/>
          <w:sz w:val="24"/>
          <w:szCs w:val="24"/>
        </w:rPr>
        <w:t xml:space="preserve">due to </w:t>
      </w:r>
      <w:ins w:id="9" w:author="Charlie Meyrick" w:date="2024-02-14T14:14:00Z">
        <w:r w:rsidR="00710E91">
          <w:rPr>
            <w:rFonts w:ascii="Microsoft Sans Serif" w:hAnsi="Microsoft Sans Serif" w:cs="Microsoft Sans Serif"/>
            <w:i/>
            <w:iCs/>
            <w:sz w:val="24"/>
            <w:szCs w:val="24"/>
          </w:rPr>
          <w:t xml:space="preserve">domestic </w:t>
        </w:r>
      </w:ins>
      <w:del w:id="10" w:author="Charlie Meyrick" w:date="2024-02-14T14:14:00Z">
        <w:r w:rsidR="00C16283" w:rsidRPr="00675091" w:rsidDel="00710E91">
          <w:rPr>
            <w:rFonts w:ascii="Microsoft Sans Serif" w:hAnsi="Microsoft Sans Serif" w:cs="Microsoft Sans Serif"/>
            <w:i/>
            <w:iCs/>
            <w:sz w:val="24"/>
            <w:szCs w:val="24"/>
          </w:rPr>
          <w:delText xml:space="preserve">internal </w:delText>
        </w:r>
        <w:r w:rsidR="00573B3A" w:rsidRPr="00675091" w:rsidDel="00710E91">
          <w:rPr>
            <w:rFonts w:ascii="Microsoft Sans Serif" w:hAnsi="Microsoft Sans Serif" w:cs="Microsoft Sans Serif"/>
            <w:i/>
            <w:iCs/>
            <w:sz w:val="24"/>
            <w:szCs w:val="24"/>
          </w:rPr>
          <w:delText xml:space="preserve">socio-political and </w:delText>
        </w:r>
        <w:r w:rsidR="00675091" w:rsidRPr="00675091" w:rsidDel="00710E91">
          <w:rPr>
            <w:rFonts w:ascii="Microsoft Sans Serif" w:hAnsi="Microsoft Sans Serif" w:cs="Microsoft Sans Serif"/>
            <w:i/>
            <w:iCs/>
            <w:sz w:val="24"/>
            <w:szCs w:val="24"/>
          </w:rPr>
          <w:delText xml:space="preserve">institutional </w:delText>
        </w:r>
      </w:del>
      <w:r w:rsidR="00C16283" w:rsidRPr="00675091">
        <w:rPr>
          <w:rFonts w:ascii="Microsoft Sans Serif" w:hAnsi="Microsoft Sans Serif" w:cs="Microsoft Sans Serif"/>
          <w:i/>
          <w:iCs/>
          <w:sz w:val="24"/>
          <w:szCs w:val="24"/>
        </w:rPr>
        <w:t>challenges</w:t>
      </w:r>
      <w:ins w:id="11" w:author="Charlie Meyrick" w:date="2024-02-14T15:08:00Z">
        <w:r w:rsidR="0027157A">
          <w:rPr>
            <w:rFonts w:ascii="Microsoft Sans Serif" w:hAnsi="Microsoft Sans Serif" w:cs="Microsoft Sans Serif"/>
            <w:i/>
            <w:iCs/>
            <w:sz w:val="24"/>
            <w:szCs w:val="24"/>
          </w:rPr>
          <w:t xml:space="preserve"> that stretch beyond the fighting in Ukraine</w:t>
        </w:r>
      </w:ins>
      <w:ins w:id="12" w:author="Charlie Meyrick" w:date="2024-02-14T14:14:00Z">
        <w:r w:rsidR="00710E91">
          <w:rPr>
            <w:rFonts w:ascii="Microsoft Sans Serif" w:hAnsi="Microsoft Sans Serif" w:cs="Microsoft Sans Serif"/>
            <w:i/>
            <w:iCs/>
            <w:sz w:val="24"/>
            <w:szCs w:val="24"/>
          </w:rPr>
          <w:t>.</w:t>
        </w:r>
      </w:ins>
      <w:del w:id="13" w:author="Charlie Meyrick" w:date="2024-02-14T14:14:00Z">
        <w:r w:rsidR="00C16283" w:rsidRPr="00675091" w:rsidDel="00710E91">
          <w:rPr>
            <w:rFonts w:ascii="Microsoft Sans Serif" w:hAnsi="Microsoft Sans Serif" w:cs="Microsoft Sans Serif"/>
            <w:i/>
            <w:iCs/>
            <w:sz w:val="24"/>
            <w:szCs w:val="24"/>
          </w:rPr>
          <w:delText xml:space="preserve"> rather than the </w:delText>
        </w:r>
        <w:r w:rsidR="00432A8B" w:rsidRPr="00675091" w:rsidDel="00710E91">
          <w:rPr>
            <w:rFonts w:ascii="Microsoft Sans Serif" w:hAnsi="Microsoft Sans Serif" w:cs="Microsoft Sans Serif"/>
            <w:i/>
            <w:iCs/>
            <w:sz w:val="24"/>
            <w:szCs w:val="24"/>
          </w:rPr>
          <w:delText>ongoing Russo-Ukrain</w:delText>
        </w:r>
        <w:r w:rsidR="00675091" w:rsidRPr="00675091" w:rsidDel="00710E91">
          <w:rPr>
            <w:rFonts w:ascii="Microsoft Sans Serif" w:hAnsi="Microsoft Sans Serif" w:cs="Microsoft Sans Serif"/>
            <w:i/>
            <w:iCs/>
            <w:sz w:val="24"/>
            <w:szCs w:val="24"/>
          </w:rPr>
          <w:delText>ia</w:delText>
        </w:r>
        <w:r w:rsidR="00432A8B" w:rsidRPr="00675091" w:rsidDel="00710E91">
          <w:rPr>
            <w:rFonts w:ascii="Microsoft Sans Serif" w:hAnsi="Microsoft Sans Serif" w:cs="Microsoft Sans Serif"/>
            <w:i/>
            <w:iCs/>
            <w:sz w:val="24"/>
            <w:szCs w:val="24"/>
          </w:rPr>
          <w:delText>n conflict.</w:delText>
        </w:r>
      </w:del>
    </w:p>
    <w:p w14:paraId="510677F2" w14:textId="77777777" w:rsidR="00DB1991" w:rsidRPr="00675091" w:rsidRDefault="00DB1991" w:rsidP="00DB633F">
      <w:pPr>
        <w:rPr>
          <w:rFonts w:ascii="Microsoft Sans Serif" w:hAnsi="Microsoft Sans Serif" w:cs="Microsoft Sans Serif"/>
          <w:i/>
          <w:iCs/>
          <w:sz w:val="24"/>
          <w:szCs w:val="24"/>
        </w:rPr>
      </w:pPr>
    </w:p>
    <w:p w14:paraId="0BACEEC0" w14:textId="77E16B29" w:rsidR="00DB633F" w:rsidRPr="00A30FD3" w:rsidRDefault="00DB633F" w:rsidP="00DB633F">
      <w:pPr>
        <w:rPr>
          <w:rFonts w:ascii="Microsoft Sans Serif" w:hAnsi="Microsoft Sans Serif" w:cs="Microsoft Sans Serif"/>
          <w:sz w:val="24"/>
          <w:szCs w:val="24"/>
        </w:rPr>
      </w:pPr>
      <w:r w:rsidRPr="00A30FD3">
        <w:rPr>
          <w:rFonts w:ascii="Microsoft Sans Serif" w:hAnsi="Microsoft Sans Serif" w:cs="Microsoft Sans Serif"/>
          <w:sz w:val="24"/>
          <w:szCs w:val="24"/>
        </w:rPr>
        <w:t xml:space="preserve">As the fighting in Ukraine enters its </w:t>
      </w:r>
      <w:r w:rsidR="00A30FD3">
        <w:rPr>
          <w:rFonts w:ascii="Microsoft Sans Serif" w:hAnsi="Microsoft Sans Serif" w:cs="Microsoft Sans Serif"/>
          <w:sz w:val="24"/>
          <w:szCs w:val="24"/>
        </w:rPr>
        <w:t>2</w:t>
      </w:r>
      <w:r w:rsidR="00A30FD3" w:rsidRPr="00A30FD3">
        <w:rPr>
          <w:rFonts w:ascii="Microsoft Sans Serif" w:hAnsi="Microsoft Sans Serif" w:cs="Microsoft Sans Serif"/>
          <w:sz w:val="24"/>
          <w:szCs w:val="24"/>
          <w:vertAlign w:val="superscript"/>
        </w:rPr>
        <w:t>nd</w:t>
      </w:r>
      <w:r w:rsidRPr="00A30FD3">
        <w:rPr>
          <w:rFonts w:ascii="Microsoft Sans Serif" w:hAnsi="Microsoft Sans Serif" w:cs="Microsoft Sans Serif"/>
          <w:sz w:val="24"/>
          <w:szCs w:val="24"/>
        </w:rPr>
        <w:t xml:space="preserve"> anniversary, the humanitarian effects on lives and livelihoods continue to deepen. Although interventions from </w:t>
      </w:r>
      <w:del w:id="14" w:author="Charlie Meyrick" w:date="2024-02-14T14:15:00Z">
        <w:r w:rsidRPr="00A30FD3" w:rsidDel="00710E91">
          <w:rPr>
            <w:rFonts w:ascii="Microsoft Sans Serif" w:hAnsi="Microsoft Sans Serif" w:cs="Microsoft Sans Serif"/>
            <w:sz w:val="24"/>
            <w:szCs w:val="24"/>
          </w:rPr>
          <w:delText xml:space="preserve">international agencies like </w:delText>
        </w:r>
      </w:del>
      <w:r w:rsidRPr="00A30FD3">
        <w:rPr>
          <w:rFonts w:ascii="Microsoft Sans Serif" w:hAnsi="Microsoft Sans Serif" w:cs="Microsoft Sans Serif"/>
          <w:sz w:val="24"/>
          <w:szCs w:val="24"/>
        </w:rPr>
        <w:t xml:space="preserve">the United Nations World Food Programme (UN-WFP) and </w:t>
      </w:r>
      <w:del w:id="15" w:author="Charlie Meyrick" w:date="2024-02-14T14:15:00Z">
        <w:r w:rsidRPr="00A30FD3" w:rsidDel="00710E91">
          <w:rPr>
            <w:rFonts w:ascii="Microsoft Sans Serif" w:hAnsi="Microsoft Sans Serif" w:cs="Microsoft Sans Serif"/>
            <w:sz w:val="24"/>
            <w:szCs w:val="24"/>
          </w:rPr>
          <w:delText>advanced economies</w:delText>
        </w:r>
        <w:r w:rsidR="00A30FD3" w:rsidDel="00710E91">
          <w:rPr>
            <w:rFonts w:ascii="Microsoft Sans Serif" w:hAnsi="Microsoft Sans Serif" w:cs="Microsoft Sans Serif"/>
            <w:sz w:val="24"/>
            <w:szCs w:val="24"/>
          </w:rPr>
          <w:delText xml:space="preserve"> like </w:delText>
        </w:r>
      </w:del>
      <w:r w:rsidR="00A30FD3">
        <w:rPr>
          <w:rFonts w:ascii="Microsoft Sans Serif" w:hAnsi="Microsoft Sans Serif" w:cs="Microsoft Sans Serif"/>
          <w:sz w:val="24"/>
          <w:szCs w:val="24"/>
        </w:rPr>
        <w:t>the European Union (EU)</w:t>
      </w:r>
      <w:r w:rsidRPr="00A30FD3">
        <w:rPr>
          <w:rFonts w:ascii="Microsoft Sans Serif" w:hAnsi="Microsoft Sans Serif" w:cs="Microsoft Sans Serif"/>
          <w:sz w:val="24"/>
          <w:szCs w:val="24"/>
        </w:rPr>
        <w:t xml:space="preserve"> have</w:t>
      </w:r>
      <w:r w:rsidR="00A30FD3">
        <w:rPr>
          <w:rFonts w:ascii="Microsoft Sans Serif" w:hAnsi="Microsoft Sans Serif" w:cs="Microsoft Sans Serif"/>
          <w:sz w:val="24"/>
          <w:szCs w:val="24"/>
        </w:rPr>
        <w:t xml:space="preserve"> succeeded in</w:t>
      </w:r>
      <w:r w:rsidRPr="00A30FD3">
        <w:rPr>
          <w:rFonts w:ascii="Microsoft Sans Serif" w:hAnsi="Microsoft Sans Serif" w:cs="Microsoft Sans Serif"/>
          <w:sz w:val="24"/>
          <w:szCs w:val="24"/>
        </w:rPr>
        <w:t xml:space="preserve"> </w:t>
      </w:r>
      <w:r w:rsidR="00A30FD3">
        <w:rPr>
          <w:rFonts w:ascii="Microsoft Sans Serif" w:hAnsi="Microsoft Sans Serif" w:cs="Microsoft Sans Serif"/>
          <w:sz w:val="24"/>
          <w:szCs w:val="24"/>
        </w:rPr>
        <w:t>pushing</w:t>
      </w:r>
      <w:r w:rsidRPr="00A30FD3">
        <w:rPr>
          <w:rFonts w:ascii="Microsoft Sans Serif" w:hAnsi="Microsoft Sans Serif" w:cs="Microsoft Sans Serif"/>
          <w:sz w:val="24"/>
          <w:szCs w:val="24"/>
        </w:rPr>
        <w:t xml:space="preserve"> global food prices down</w:t>
      </w:r>
      <w:ins w:id="16" w:author="Charlie Meyrick" w:date="2024-02-14T14:15:00Z">
        <w:r w:rsidR="00710E91">
          <w:rPr>
            <w:rFonts w:ascii="Microsoft Sans Serif" w:hAnsi="Microsoft Sans Serif" w:cs="Microsoft Sans Serif"/>
            <w:sz w:val="24"/>
            <w:szCs w:val="24"/>
          </w:rPr>
          <w:t xml:space="preserve"> overall</w:t>
        </w:r>
      </w:ins>
      <w:r w:rsidRPr="00A30FD3">
        <w:rPr>
          <w:rFonts w:ascii="Microsoft Sans Serif" w:hAnsi="Microsoft Sans Serif" w:cs="Microsoft Sans Serif"/>
          <w:sz w:val="24"/>
          <w:szCs w:val="24"/>
        </w:rPr>
        <w:t xml:space="preserve">, the effect lingers in many </w:t>
      </w:r>
      <w:ins w:id="17" w:author="Charlie Meyrick" w:date="2024-02-14T14:15:00Z">
        <w:r w:rsidR="00710E91">
          <w:rPr>
            <w:rFonts w:ascii="Microsoft Sans Serif" w:hAnsi="Microsoft Sans Serif" w:cs="Microsoft Sans Serif"/>
            <w:sz w:val="24"/>
            <w:szCs w:val="24"/>
          </w:rPr>
          <w:t xml:space="preserve">developing </w:t>
        </w:r>
      </w:ins>
      <w:r w:rsidRPr="00A30FD3">
        <w:rPr>
          <w:rFonts w:ascii="Microsoft Sans Serif" w:hAnsi="Microsoft Sans Serif" w:cs="Microsoft Sans Serif"/>
          <w:sz w:val="24"/>
          <w:szCs w:val="24"/>
        </w:rPr>
        <w:t xml:space="preserve">countries. Many nations, </w:t>
      </w:r>
      <w:r w:rsidR="00641580">
        <w:rPr>
          <w:rFonts w:ascii="Microsoft Sans Serif" w:hAnsi="Microsoft Sans Serif" w:cs="Microsoft Sans Serif"/>
          <w:sz w:val="24"/>
          <w:szCs w:val="24"/>
        </w:rPr>
        <w:t>particularly</w:t>
      </w:r>
      <w:r w:rsidRPr="00A30FD3">
        <w:rPr>
          <w:rFonts w:ascii="Microsoft Sans Serif" w:hAnsi="Microsoft Sans Serif" w:cs="Microsoft Sans Serif"/>
          <w:sz w:val="24"/>
          <w:szCs w:val="24"/>
        </w:rPr>
        <w:t xml:space="preserve"> low- and middle-income economies, are still entrapped in </w:t>
      </w:r>
      <w:r w:rsidR="00DA3AEE">
        <w:rPr>
          <w:rFonts w:ascii="Microsoft Sans Serif" w:hAnsi="Microsoft Sans Serif" w:cs="Microsoft Sans Serif"/>
          <w:sz w:val="24"/>
          <w:szCs w:val="24"/>
        </w:rPr>
        <w:t xml:space="preserve">the </w:t>
      </w:r>
      <w:r w:rsidRPr="00A30FD3">
        <w:rPr>
          <w:rFonts w:ascii="Microsoft Sans Serif" w:hAnsi="Microsoft Sans Serif" w:cs="Microsoft Sans Serif"/>
          <w:sz w:val="24"/>
          <w:szCs w:val="24"/>
        </w:rPr>
        <w:t>food crisis precipitated by the ongoing conflict.</w:t>
      </w:r>
    </w:p>
    <w:p w14:paraId="6F30902E" w14:textId="0D53B00B" w:rsidR="00DB633F" w:rsidRDefault="00DB633F" w:rsidP="00DB633F">
      <w:pPr>
        <w:rPr>
          <w:rFonts w:ascii="Microsoft Sans Serif" w:hAnsi="Microsoft Sans Serif" w:cs="Microsoft Sans Serif"/>
          <w:sz w:val="24"/>
          <w:szCs w:val="24"/>
        </w:rPr>
      </w:pPr>
      <w:r w:rsidRPr="00A30FD3">
        <w:rPr>
          <w:rFonts w:ascii="Microsoft Sans Serif" w:hAnsi="Microsoft Sans Serif" w:cs="Microsoft Sans Serif"/>
          <w:sz w:val="24"/>
          <w:szCs w:val="24"/>
          <w:shd w:val="clear" w:color="auto" w:fill="FFFFFF"/>
        </w:rPr>
        <w:t xml:space="preserve">Ukraine, often referred to as the </w:t>
      </w:r>
      <w:ins w:id="18" w:author="Charlie Meyrick" w:date="2024-02-14T14:16:00Z">
        <w:r w:rsidR="00710E91">
          <w:rPr>
            <w:rFonts w:ascii="Microsoft Sans Serif" w:hAnsi="Microsoft Sans Serif" w:cs="Microsoft Sans Serif"/>
            <w:sz w:val="24"/>
            <w:szCs w:val="24"/>
            <w:shd w:val="clear" w:color="auto" w:fill="FFFFFF"/>
          </w:rPr>
          <w:t>‘</w:t>
        </w:r>
      </w:ins>
      <w:del w:id="19" w:author="Charlie Meyrick" w:date="2024-02-14T14:16:00Z">
        <w:r w:rsidR="00A30FD3" w:rsidDel="00710E91">
          <w:rPr>
            <w:rFonts w:ascii="Microsoft Sans Serif" w:hAnsi="Microsoft Sans Serif" w:cs="Microsoft Sans Serif"/>
            <w:sz w:val="24"/>
            <w:szCs w:val="24"/>
            <w:shd w:val="clear" w:color="auto" w:fill="FFFFFF"/>
          </w:rPr>
          <w:delText>“</w:delText>
        </w:r>
      </w:del>
      <w:r w:rsidRPr="00A30FD3">
        <w:rPr>
          <w:rFonts w:ascii="Microsoft Sans Serif" w:hAnsi="Microsoft Sans Serif" w:cs="Microsoft Sans Serif"/>
          <w:sz w:val="24"/>
          <w:szCs w:val="24"/>
          <w:shd w:val="clear" w:color="auto" w:fill="FFFFFF"/>
        </w:rPr>
        <w:t>breadbasket of Europ</w:t>
      </w:r>
      <w:ins w:id="20" w:author="Charlie Meyrick" w:date="2024-02-14T14:16:00Z">
        <w:r w:rsidR="00710E91">
          <w:rPr>
            <w:rFonts w:ascii="Microsoft Sans Serif" w:hAnsi="Microsoft Sans Serif" w:cs="Microsoft Sans Serif"/>
            <w:sz w:val="24"/>
            <w:szCs w:val="24"/>
            <w:shd w:val="clear" w:color="auto" w:fill="FFFFFF"/>
          </w:rPr>
          <w:t>’</w:t>
        </w:r>
      </w:ins>
      <w:del w:id="21" w:author="Charlie Meyrick" w:date="2024-02-14T14:16:00Z">
        <w:r w:rsidRPr="00A30FD3" w:rsidDel="00710E91">
          <w:rPr>
            <w:rFonts w:ascii="Microsoft Sans Serif" w:hAnsi="Microsoft Sans Serif" w:cs="Microsoft Sans Serif"/>
            <w:sz w:val="24"/>
            <w:szCs w:val="24"/>
            <w:shd w:val="clear" w:color="auto" w:fill="FFFFFF"/>
          </w:rPr>
          <w:delText>e</w:delText>
        </w:r>
      </w:del>
      <w:r w:rsidRPr="00A30FD3">
        <w:rPr>
          <w:rFonts w:ascii="Microsoft Sans Serif" w:hAnsi="Microsoft Sans Serif" w:cs="Microsoft Sans Serif"/>
          <w:sz w:val="24"/>
          <w:szCs w:val="24"/>
          <w:shd w:val="clear" w:color="auto" w:fill="FFFFFF"/>
        </w:rPr>
        <w:t>,</w:t>
      </w:r>
      <w:del w:id="22" w:author="Charlie Meyrick" w:date="2024-02-14T14:16:00Z">
        <w:r w:rsidR="00A30FD3" w:rsidDel="00710E91">
          <w:rPr>
            <w:rFonts w:ascii="Microsoft Sans Serif" w:hAnsi="Microsoft Sans Serif" w:cs="Microsoft Sans Serif"/>
            <w:sz w:val="24"/>
            <w:szCs w:val="24"/>
            <w:shd w:val="clear" w:color="auto" w:fill="FFFFFF"/>
          </w:rPr>
          <w:delText>”</w:delText>
        </w:r>
      </w:del>
      <w:ins w:id="23" w:author="Charlie Meyrick" w:date="2024-02-14T14:16:00Z">
        <w:r w:rsidR="00710E91">
          <w:rPr>
            <w:rFonts w:ascii="Microsoft Sans Serif" w:hAnsi="Microsoft Sans Serif" w:cs="Microsoft Sans Serif"/>
            <w:sz w:val="24"/>
            <w:szCs w:val="24"/>
            <w:shd w:val="clear" w:color="auto" w:fill="FFFFFF"/>
          </w:rPr>
          <w:t xml:space="preserve"> </w:t>
        </w:r>
      </w:ins>
      <w:del w:id="24" w:author="Charlie Meyrick" w:date="2024-02-14T14:16:00Z">
        <w:r w:rsidRPr="00A30FD3" w:rsidDel="00710E91">
          <w:rPr>
            <w:rFonts w:ascii="Microsoft Sans Serif" w:hAnsi="Microsoft Sans Serif" w:cs="Microsoft Sans Serif"/>
            <w:sz w:val="24"/>
            <w:szCs w:val="24"/>
            <w:shd w:val="clear" w:color="auto" w:fill="FFFFFF"/>
          </w:rPr>
          <w:delText xml:space="preserve"> </w:delText>
        </w:r>
      </w:del>
      <w:r w:rsidRPr="00A30FD3">
        <w:rPr>
          <w:rFonts w:ascii="Microsoft Sans Serif" w:hAnsi="Microsoft Sans Serif" w:cs="Microsoft Sans Serif"/>
          <w:sz w:val="24"/>
          <w:szCs w:val="24"/>
          <w:shd w:val="clear" w:color="auto" w:fill="FFFFFF"/>
        </w:rPr>
        <w:t>is a significant global exporter of agricultural commodities, including grains</w:t>
      </w:r>
      <w:r w:rsidR="0090541C">
        <w:rPr>
          <w:rFonts w:ascii="Microsoft Sans Serif" w:hAnsi="Microsoft Sans Serif" w:cs="Microsoft Sans Serif"/>
          <w:sz w:val="24"/>
          <w:szCs w:val="24"/>
          <w:shd w:val="clear" w:color="auto" w:fill="FFFFFF"/>
        </w:rPr>
        <w:t xml:space="preserve"> and</w:t>
      </w:r>
      <w:r w:rsidRPr="00A30FD3">
        <w:rPr>
          <w:rFonts w:ascii="Microsoft Sans Serif" w:hAnsi="Microsoft Sans Serif" w:cs="Microsoft Sans Serif"/>
          <w:sz w:val="24"/>
          <w:szCs w:val="24"/>
          <w:shd w:val="clear" w:color="auto" w:fill="FFFFFF"/>
        </w:rPr>
        <w:t xml:space="preserve"> sunflower oil</w:t>
      </w:r>
      <w:ins w:id="25" w:author="Charlie Meyrick" w:date="2024-02-14T14:16:00Z">
        <w:r w:rsidR="00710E91">
          <w:rPr>
            <w:rFonts w:ascii="Microsoft Sans Serif" w:hAnsi="Microsoft Sans Serif" w:cs="Microsoft Sans Serif"/>
            <w:sz w:val="24"/>
            <w:szCs w:val="24"/>
            <w:shd w:val="clear" w:color="auto" w:fill="FFFFFF"/>
          </w:rPr>
          <w:t>.</w:t>
        </w:r>
      </w:ins>
      <w:del w:id="26" w:author="Charlie Meyrick" w:date="2024-02-14T14:16:00Z">
        <w:r w:rsidR="00A30FD3" w:rsidDel="00710E91">
          <w:rPr>
            <w:rFonts w:ascii="Microsoft Sans Serif" w:hAnsi="Microsoft Sans Serif" w:cs="Microsoft Sans Serif"/>
            <w:sz w:val="24"/>
            <w:szCs w:val="24"/>
            <w:shd w:val="clear" w:color="auto" w:fill="FFFFFF"/>
          </w:rPr>
          <w:delText>,</w:delText>
        </w:r>
      </w:del>
      <w:r w:rsidRPr="00A30FD3">
        <w:rPr>
          <w:rFonts w:ascii="Microsoft Sans Serif" w:hAnsi="Microsoft Sans Serif" w:cs="Microsoft Sans Serif"/>
          <w:sz w:val="24"/>
          <w:szCs w:val="24"/>
          <w:shd w:val="clear" w:color="auto" w:fill="FFFFFF"/>
        </w:rPr>
        <w:t xml:space="preserve"> </w:t>
      </w:r>
      <w:ins w:id="27" w:author="Charlie Meyrick" w:date="2024-02-14T14:16:00Z">
        <w:r w:rsidR="00710E91">
          <w:rPr>
            <w:rFonts w:ascii="Microsoft Sans Serif" w:hAnsi="Microsoft Sans Serif" w:cs="Microsoft Sans Serif"/>
            <w:sz w:val="24"/>
            <w:szCs w:val="24"/>
            <w:shd w:val="clear" w:color="auto" w:fill="FFFFFF"/>
          </w:rPr>
          <w:t>It</w:t>
        </w:r>
      </w:ins>
      <w:del w:id="28" w:author="Charlie Meyrick" w:date="2024-02-14T14:16:00Z">
        <w:r w:rsidRPr="00A30FD3" w:rsidDel="00710E91">
          <w:rPr>
            <w:rFonts w:ascii="Microsoft Sans Serif" w:hAnsi="Microsoft Sans Serif" w:cs="Microsoft Sans Serif"/>
            <w:sz w:val="24"/>
            <w:szCs w:val="24"/>
            <w:shd w:val="clear" w:color="auto" w:fill="FFFFFF"/>
          </w:rPr>
          <w:delText>and</w:delText>
        </w:r>
      </w:del>
      <w:r w:rsidRPr="00A30FD3">
        <w:rPr>
          <w:rFonts w:ascii="Microsoft Sans Serif" w:hAnsi="Microsoft Sans Serif" w:cs="Microsoft Sans Serif"/>
          <w:sz w:val="24"/>
          <w:szCs w:val="24"/>
          <w:shd w:val="clear" w:color="auto" w:fill="FFFFFF"/>
        </w:rPr>
        <w:t xml:space="preserve"> plays a pivotal role in meeting the food demands of numerous nations.</w:t>
      </w:r>
      <w:r w:rsidRPr="00A30FD3">
        <w:rPr>
          <w:rFonts w:ascii="Microsoft Sans Serif" w:hAnsi="Microsoft Sans Serif" w:cs="Microsoft Sans Serif"/>
          <w:sz w:val="24"/>
          <w:szCs w:val="24"/>
        </w:rPr>
        <w:t xml:space="preserve"> With prolonged disruption of agricultural production, distribution networks</w:t>
      </w:r>
      <w:del w:id="29" w:author="Charlie Meyrick" w:date="2024-02-14T14:17:00Z">
        <w:r w:rsidRPr="00A30FD3" w:rsidDel="00710E91">
          <w:rPr>
            <w:rFonts w:ascii="Microsoft Sans Serif" w:hAnsi="Microsoft Sans Serif" w:cs="Microsoft Sans Serif"/>
            <w:sz w:val="24"/>
            <w:szCs w:val="24"/>
          </w:rPr>
          <w:delText>,</w:delText>
        </w:r>
      </w:del>
      <w:r w:rsidRPr="00A30FD3">
        <w:rPr>
          <w:rFonts w:ascii="Microsoft Sans Serif" w:hAnsi="Microsoft Sans Serif" w:cs="Microsoft Sans Serif"/>
          <w:sz w:val="24"/>
          <w:szCs w:val="24"/>
        </w:rPr>
        <w:t xml:space="preserve"> and trade routes, the ongoing conflict </w:t>
      </w:r>
      <w:r w:rsidR="00A30FD3">
        <w:rPr>
          <w:rFonts w:ascii="Microsoft Sans Serif" w:hAnsi="Microsoft Sans Serif" w:cs="Microsoft Sans Serif"/>
          <w:sz w:val="24"/>
          <w:szCs w:val="24"/>
        </w:rPr>
        <w:t xml:space="preserve">in </w:t>
      </w:r>
      <w:r w:rsidRPr="00A30FD3">
        <w:rPr>
          <w:rFonts w:ascii="Microsoft Sans Serif" w:hAnsi="Microsoft Sans Serif" w:cs="Microsoft Sans Serif"/>
          <w:sz w:val="24"/>
          <w:szCs w:val="24"/>
        </w:rPr>
        <w:t>one of the most fertile countries in the world has exacerbated existing challenges and created new hurdles for ensuring access to food and improved socio-economic well-being for millions of people.</w:t>
      </w:r>
      <w:ins w:id="30" w:author="Charlie Meyrick" w:date="2024-02-14T14:17:00Z">
        <w:r w:rsidR="00710E91">
          <w:rPr>
            <w:rFonts w:ascii="Microsoft Sans Serif" w:hAnsi="Microsoft Sans Serif" w:cs="Microsoft Sans Serif"/>
            <w:sz w:val="24"/>
            <w:szCs w:val="24"/>
          </w:rPr>
          <w:t xml:space="preserve"> The pain </w:t>
        </w:r>
      </w:ins>
      <w:ins w:id="31" w:author="Charlie Meyrick" w:date="2024-02-14T14:18:00Z">
        <w:r w:rsidR="00710E91">
          <w:rPr>
            <w:rFonts w:ascii="Microsoft Sans Serif" w:hAnsi="Microsoft Sans Serif" w:cs="Microsoft Sans Serif"/>
            <w:sz w:val="24"/>
            <w:szCs w:val="24"/>
          </w:rPr>
          <w:t>of the fighting extends far beyond Ukraine’s borders.</w:t>
        </w:r>
      </w:ins>
    </w:p>
    <w:p w14:paraId="2607E90C" w14:textId="77777777" w:rsidR="003744E2" w:rsidRDefault="003744E2" w:rsidP="00DB633F">
      <w:pPr>
        <w:rPr>
          <w:rFonts w:ascii="Microsoft Sans Serif" w:hAnsi="Microsoft Sans Serif" w:cs="Microsoft Sans Serif"/>
          <w:sz w:val="24"/>
          <w:szCs w:val="24"/>
        </w:rPr>
      </w:pPr>
    </w:p>
    <w:p w14:paraId="22EA3BDF" w14:textId="00D6553B" w:rsidR="003744E2" w:rsidRPr="009A3748" w:rsidRDefault="009A3748" w:rsidP="00DB633F">
      <w:pPr>
        <w:rPr>
          <w:rFonts w:ascii="Microsoft Sans Serif" w:hAnsi="Microsoft Sans Serif" w:cs="Microsoft Sans Serif"/>
          <w:b/>
          <w:bCs/>
          <w:sz w:val="24"/>
          <w:szCs w:val="24"/>
        </w:rPr>
      </w:pPr>
      <w:r w:rsidRPr="009A3748">
        <w:rPr>
          <w:rFonts w:ascii="Microsoft Sans Serif" w:hAnsi="Microsoft Sans Serif" w:cs="Microsoft Sans Serif"/>
          <w:b/>
          <w:bCs/>
          <w:sz w:val="24"/>
          <w:szCs w:val="24"/>
        </w:rPr>
        <w:t>What is the state of food exportation from Ukraine and Russia?</w:t>
      </w:r>
    </w:p>
    <w:p w14:paraId="38F481E9" w14:textId="07057812" w:rsidR="00E84DEE" w:rsidRDefault="00710E91">
      <w:pPr>
        <w:rPr>
          <w:ins w:id="32" w:author="Charlie Meyrick" w:date="2024-02-14T14:22:00Z"/>
          <w:rFonts w:ascii="Microsoft Sans Serif" w:hAnsi="Microsoft Sans Serif" w:cs="Microsoft Sans Serif"/>
          <w:sz w:val="24"/>
          <w:szCs w:val="24"/>
        </w:rPr>
      </w:pPr>
      <w:ins w:id="33" w:author="Charlie Meyrick" w:date="2024-02-14T14:18:00Z">
        <w:r>
          <w:rPr>
            <w:rFonts w:ascii="Microsoft Sans Serif" w:hAnsi="Microsoft Sans Serif" w:cs="Microsoft Sans Serif"/>
            <w:sz w:val="24"/>
            <w:szCs w:val="24"/>
          </w:rPr>
          <w:t xml:space="preserve">Shortages remain, two year into the war. </w:t>
        </w:r>
      </w:ins>
      <w:r w:rsidR="00DB633F" w:rsidRPr="00A30FD3">
        <w:rPr>
          <w:rFonts w:ascii="Microsoft Sans Serif" w:hAnsi="Microsoft Sans Serif" w:cs="Microsoft Sans Serif"/>
          <w:sz w:val="24"/>
          <w:szCs w:val="24"/>
        </w:rPr>
        <w:t xml:space="preserve">Several regions dependent on agricultural products from </w:t>
      </w:r>
      <w:r w:rsidR="00057B34">
        <w:rPr>
          <w:rFonts w:ascii="Microsoft Sans Serif" w:hAnsi="Microsoft Sans Serif" w:cs="Microsoft Sans Serif"/>
          <w:sz w:val="24"/>
          <w:szCs w:val="24"/>
        </w:rPr>
        <w:t xml:space="preserve">Ukraine </w:t>
      </w:r>
      <w:r w:rsidR="00A30FD3">
        <w:rPr>
          <w:rFonts w:ascii="Microsoft Sans Serif" w:hAnsi="Microsoft Sans Serif" w:cs="Microsoft Sans Serif"/>
          <w:sz w:val="24"/>
          <w:szCs w:val="24"/>
        </w:rPr>
        <w:t>still face reduced imports to meet their food needs</w:t>
      </w:r>
      <w:ins w:id="34" w:author="Charlie Meyrick" w:date="2024-02-14T14:18:00Z">
        <w:r>
          <w:rPr>
            <w:rFonts w:ascii="Microsoft Sans Serif" w:hAnsi="Microsoft Sans Serif" w:cs="Microsoft Sans Serif"/>
            <w:sz w:val="24"/>
            <w:szCs w:val="24"/>
          </w:rPr>
          <w:t>, as well as</w:t>
        </w:r>
      </w:ins>
      <w:del w:id="35" w:author="Charlie Meyrick" w:date="2024-02-14T14:18:00Z">
        <w:r w:rsidR="00A30FD3" w:rsidDel="00710E91">
          <w:rPr>
            <w:rFonts w:ascii="Microsoft Sans Serif" w:hAnsi="Microsoft Sans Serif" w:cs="Microsoft Sans Serif"/>
            <w:sz w:val="24"/>
            <w:szCs w:val="24"/>
          </w:rPr>
          <w:delText xml:space="preserve"> and</w:delText>
        </w:r>
      </w:del>
      <w:r w:rsidR="00DB633F" w:rsidRPr="00A30FD3">
        <w:rPr>
          <w:rFonts w:ascii="Microsoft Sans Serif" w:hAnsi="Microsoft Sans Serif" w:cs="Microsoft Sans Serif"/>
          <w:sz w:val="24"/>
          <w:szCs w:val="24"/>
        </w:rPr>
        <w:t xml:space="preserve"> rising food import bills. </w:t>
      </w:r>
      <w:r w:rsidR="00A05A1F">
        <w:rPr>
          <w:rFonts w:ascii="Microsoft Sans Serif" w:hAnsi="Microsoft Sans Serif" w:cs="Microsoft Sans Serif"/>
          <w:sz w:val="24"/>
          <w:szCs w:val="24"/>
        </w:rPr>
        <w:t>For example</w:t>
      </w:r>
      <w:r w:rsidR="00C0030B">
        <w:rPr>
          <w:rFonts w:ascii="Microsoft Sans Serif" w:hAnsi="Microsoft Sans Serif" w:cs="Microsoft Sans Serif"/>
          <w:sz w:val="24"/>
          <w:szCs w:val="24"/>
        </w:rPr>
        <w:t xml:space="preserve">, </w:t>
      </w:r>
      <w:r w:rsidR="00C07127">
        <w:rPr>
          <w:rFonts w:ascii="Microsoft Sans Serif" w:hAnsi="Microsoft Sans Serif" w:cs="Microsoft Sans Serif"/>
          <w:sz w:val="24"/>
          <w:szCs w:val="24"/>
        </w:rPr>
        <w:t>besides the EU, most regions</w:t>
      </w:r>
      <w:r w:rsidR="00C0030B">
        <w:rPr>
          <w:rFonts w:ascii="Microsoft Sans Serif" w:hAnsi="Microsoft Sans Serif" w:cs="Microsoft Sans Serif"/>
          <w:sz w:val="24"/>
          <w:szCs w:val="24"/>
        </w:rPr>
        <w:t xml:space="preserve"> experienced a dip in wheat importation</w:t>
      </w:r>
      <w:r w:rsidR="00836716">
        <w:rPr>
          <w:rFonts w:ascii="Microsoft Sans Serif" w:hAnsi="Microsoft Sans Serif" w:cs="Microsoft Sans Serif"/>
          <w:sz w:val="24"/>
          <w:szCs w:val="24"/>
        </w:rPr>
        <w:t xml:space="preserve"> from 2021/2022 to 2022/2023</w:t>
      </w:r>
      <w:r w:rsidR="00C07127">
        <w:rPr>
          <w:rFonts w:ascii="Microsoft Sans Serif" w:hAnsi="Microsoft Sans Serif" w:cs="Microsoft Sans Serif"/>
          <w:sz w:val="24"/>
          <w:szCs w:val="24"/>
        </w:rPr>
        <w:t xml:space="preserve"> (</w:t>
      </w:r>
      <w:r w:rsidR="00052367">
        <w:rPr>
          <w:rFonts w:ascii="Microsoft Sans Serif" w:hAnsi="Microsoft Sans Serif" w:cs="Microsoft Sans Serif"/>
          <w:sz w:val="24"/>
          <w:szCs w:val="24"/>
        </w:rPr>
        <w:t>s</w:t>
      </w:r>
      <w:r w:rsidR="00C07127">
        <w:rPr>
          <w:rFonts w:ascii="Microsoft Sans Serif" w:hAnsi="Microsoft Sans Serif" w:cs="Microsoft Sans Serif"/>
          <w:sz w:val="24"/>
          <w:szCs w:val="24"/>
        </w:rPr>
        <w:t>ee</w:t>
      </w:r>
      <w:del w:id="36" w:author="Charlie Meyrick" w:date="2024-02-14T14:19:00Z">
        <w:r w:rsidR="00C07127" w:rsidDel="00710E91">
          <w:rPr>
            <w:rFonts w:ascii="Microsoft Sans Serif" w:hAnsi="Microsoft Sans Serif" w:cs="Microsoft Sans Serif"/>
            <w:sz w:val="24"/>
            <w:szCs w:val="24"/>
          </w:rPr>
          <w:delText>,</w:delText>
        </w:r>
      </w:del>
      <w:r w:rsidR="00C07127">
        <w:rPr>
          <w:rFonts w:ascii="Microsoft Sans Serif" w:hAnsi="Microsoft Sans Serif" w:cs="Microsoft Sans Serif"/>
          <w:sz w:val="24"/>
          <w:szCs w:val="24"/>
        </w:rPr>
        <w:t xml:space="preserve"> Figure 1)</w:t>
      </w:r>
      <w:r w:rsidR="00A05A1F">
        <w:rPr>
          <w:rFonts w:ascii="Microsoft Sans Serif" w:hAnsi="Microsoft Sans Serif" w:cs="Microsoft Sans Serif"/>
          <w:sz w:val="24"/>
          <w:szCs w:val="24"/>
        </w:rPr>
        <w:t xml:space="preserve">. </w:t>
      </w:r>
      <w:r w:rsidR="00C0030B">
        <w:rPr>
          <w:rFonts w:ascii="Microsoft Sans Serif" w:hAnsi="Microsoft Sans Serif" w:cs="Microsoft Sans Serif"/>
          <w:sz w:val="24"/>
          <w:szCs w:val="24"/>
        </w:rPr>
        <w:t xml:space="preserve">In terms of </w:t>
      </w:r>
      <w:r w:rsidR="00A61661">
        <w:rPr>
          <w:rFonts w:ascii="Microsoft Sans Serif" w:hAnsi="Microsoft Sans Serif" w:cs="Microsoft Sans Serif"/>
          <w:sz w:val="24"/>
          <w:szCs w:val="24"/>
        </w:rPr>
        <w:t>num</w:t>
      </w:r>
      <w:r w:rsidR="00406573">
        <w:rPr>
          <w:rFonts w:ascii="Microsoft Sans Serif" w:hAnsi="Microsoft Sans Serif" w:cs="Microsoft Sans Serif"/>
          <w:sz w:val="24"/>
          <w:szCs w:val="24"/>
        </w:rPr>
        <w:t xml:space="preserve">bers, </w:t>
      </w:r>
      <w:r w:rsidR="00DA287C">
        <w:rPr>
          <w:rFonts w:ascii="Microsoft Sans Serif" w:hAnsi="Microsoft Sans Serif" w:cs="Microsoft Sans Serif"/>
          <w:sz w:val="24"/>
          <w:szCs w:val="24"/>
        </w:rPr>
        <w:t>Sou</w:t>
      </w:r>
      <w:r w:rsidR="00B17E69">
        <w:rPr>
          <w:rFonts w:ascii="Microsoft Sans Serif" w:hAnsi="Microsoft Sans Serif" w:cs="Microsoft Sans Serif"/>
          <w:sz w:val="24"/>
          <w:szCs w:val="24"/>
        </w:rPr>
        <w:t>th</w:t>
      </w:r>
      <w:r w:rsidR="005D35F4">
        <w:rPr>
          <w:rFonts w:ascii="Microsoft Sans Serif" w:hAnsi="Microsoft Sans Serif" w:cs="Microsoft Sans Serif"/>
          <w:sz w:val="24"/>
          <w:szCs w:val="24"/>
        </w:rPr>
        <w:t xml:space="preserve"> E</w:t>
      </w:r>
      <w:r w:rsidR="00B17E69">
        <w:rPr>
          <w:rFonts w:ascii="Microsoft Sans Serif" w:hAnsi="Microsoft Sans Serif" w:cs="Microsoft Sans Serif"/>
          <w:sz w:val="24"/>
          <w:szCs w:val="24"/>
        </w:rPr>
        <w:t>ast Asia</w:t>
      </w:r>
      <w:r w:rsidR="00083A81">
        <w:rPr>
          <w:rFonts w:ascii="Microsoft Sans Serif" w:hAnsi="Microsoft Sans Serif" w:cs="Microsoft Sans Serif"/>
          <w:sz w:val="24"/>
          <w:szCs w:val="24"/>
        </w:rPr>
        <w:t xml:space="preserve"> </w:t>
      </w:r>
      <w:ins w:id="37" w:author="Charlie Meyrick" w:date="2024-02-14T14:19:00Z">
        <w:r>
          <w:rPr>
            <w:rFonts w:ascii="Microsoft Sans Serif" w:hAnsi="Microsoft Sans Serif" w:cs="Microsoft Sans Serif"/>
            <w:sz w:val="24"/>
            <w:szCs w:val="24"/>
          </w:rPr>
          <w:t>–</w:t>
        </w:r>
      </w:ins>
      <w:del w:id="38" w:author="Charlie Meyrick" w:date="2024-02-14T14:19:00Z">
        <w:r w:rsidR="00083A81" w:rsidDel="00710E91">
          <w:rPr>
            <w:rFonts w:ascii="Microsoft Sans Serif" w:hAnsi="Microsoft Sans Serif" w:cs="Microsoft Sans Serif"/>
            <w:sz w:val="24"/>
            <w:szCs w:val="24"/>
          </w:rPr>
          <w:delText>–</w:delText>
        </w:r>
      </w:del>
      <w:r w:rsidR="00083A81">
        <w:rPr>
          <w:rFonts w:ascii="Microsoft Sans Serif" w:hAnsi="Microsoft Sans Serif" w:cs="Microsoft Sans Serif"/>
          <w:sz w:val="24"/>
          <w:szCs w:val="24"/>
        </w:rPr>
        <w:t xml:space="preserve"> </w:t>
      </w:r>
      <w:hyperlink r:id="rId5" w:history="1">
        <w:r w:rsidR="00083A81" w:rsidRPr="00287A5D">
          <w:rPr>
            <w:rStyle w:val="Hyperlink"/>
            <w:rFonts w:ascii="Microsoft Sans Serif" w:hAnsi="Microsoft Sans Serif" w:cs="Microsoft Sans Serif"/>
            <w:sz w:val="24"/>
            <w:szCs w:val="24"/>
          </w:rPr>
          <w:t xml:space="preserve">one of the largest </w:t>
        </w:r>
        <w:r w:rsidR="00287A5D" w:rsidRPr="00287A5D">
          <w:rPr>
            <w:rStyle w:val="Hyperlink"/>
            <w:rFonts w:ascii="Microsoft Sans Serif" w:hAnsi="Microsoft Sans Serif" w:cs="Microsoft Sans Serif"/>
            <w:sz w:val="24"/>
            <w:szCs w:val="24"/>
          </w:rPr>
          <w:t>wheat importers</w:t>
        </w:r>
        <w:r w:rsidR="00083A81" w:rsidRPr="00287A5D">
          <w:rPr>
            <w:rStyle w:val="Hyperlink"/>
            <w:rFonts w:ascii="Microsoft Sans Serif" w:hAnsi="Microsoft Sans Serif" w:cs="Microsoft Sans Serif"/>
            <w:sz w:val="24"/>
            <w:szCs w:val="24"/>
          </w:rPr>
          <w:t xml:space="preserve"> from the Easter</w:t>
        </w:r>
        <w:r w:rsidR="00287A5D" w:rsidRPr="00287A5D">
          <w:rPr>
            <w:rStyle w:val="Hyperlink"/>
            <w:rFonts w:ascii="Microsoft Sans Serif" w:hAnsi="Microsoft Sans Serif" w:cs="Microsoft Sans Serif"/>
            <w:sz w:val="24"/>
            <w:szCs w:val="24"/>
          </w:rPr>
          <w:t>n Bloc nations</w:t>
        </w:r>
      </w:hyperlink>
      <w:r w:rsidR="00287A5D">
        <w:rPr>
          <w:rFonts w:ascii="Microsoft Sans Serif" w:hAnsi="Microsoft Sans Serif" w:cs="Microsoft Sans Serif"/>
          <w:sz w:val="24"/>
          <w:szCs w:val="24"/>
        </w:rPr>
        <w:t xml:space="preserve"> </w:t>
      </w:r>
      <w:ins w:id="39" w:author="Charlie Meyrick" w:date="2024-02-14T14:19:00Z">
        <w:r>
          <w:rPr>
            <w:rFonts w:ascii="Microsoft Sans Serif" w:hAnsi="Microsoft Sans Serif" w:cs="Microsoft Sans Serif"/>
            <w:sz w:val="24"/>
            <w:szCs w:val="24"/>
          </w:rPr>
          <w:t>–</w:t>
        </w:r>
      </w:ins>
      <w:del w:id="40" w:author="Charlie Meyrick" w:date="2024-02-14T14:19:00Z">
        <w:r w:rsidR="00287A5D" w:rsidDel="00710E91">
          <w:rPr>
            <w:rFonts w:ascii="Microsoft Sans Serif" w:hAnsi="Microsoft Sans Serif" w:cs="Microsoft Sans Serif"/>
            <w:sz w:val="24"/>
            <w:szCs w:val="24"/>
          </w:rPr>
          <w:delText>–</w:delText>
        </w:r>
      </w:del>
      <w:r w:rsidR="00287A5D">
        <w:rPr>
          <w:rFonts w:ascii="Microsoft Sans Serif" w:hAnsi="Microsoft Sans Serif" w:cs="Microsoft Sans Serif"/>
          <w:sz w:val="24"/>
          <w:szCs w:val="24"/>
        </w:rPr>
        <w:t xml:space="preserve"> </w:t>
      </w:r>
      <w:del w:id="41" w:author="Charlie Meyrick" w:date="2024-02-14T14:19:00Z">
        <w:r w:rsidR="00B17E69" w:rsidDel="00710E91">
          <w:rPr>
            <w:rFonts w:ascii="Microsoft Sans Serif" w:hAnsi="Microsoft Sans Serif" w:cs="Microsoft Sans Serif"/>
            <w:sz w:val="24"/>
            <w:szCs w:val="24"/>
          </w:rPr>
          <w:delText xml:space="preserve"> </w:delText>
        </w:r>
      </w:del>
      <w:r w:rsidR="00B17E69">
        <w:rPr>
          <w:rFonts w:ascii="Microsoft Sans Serif" w:hAnsi="Microsoft Sans Serif" w:cs="Microsoft Sans Serif"/>
          <w:sz w:val="24"/>
          <w:szCs w:val="24"/>
        </w:rPr>
        <w:t xml:space="preserve">saw the </w:t>
      </w:r>
      <w:r w:rsidR="00962B55">
        <w:rPr>
          <w:rFonts w:ascii="Microsoft Sans Serif" w:hAnsi="Microsoft Sans Serif" w:cs="Microsoft Sans Serif"/>
          <w:sz w:val="24"/>
          <w:szCs w:val="24"/>
        </w:rPr>
        <w:t>biggest</w:t>
      </w:r>
      <w:r w:rsidR="00B17E69">
        <w:rPr>
          <w:rFonts w:ascii="Microsoft Sans Serif" w:hAnsi="Microsoft Sans Serif" w:cs="Microsoft Sans Serif"/>
          <w:sz w:val="24"/>
          <w:szCs w:val="24"/>
        </w:rPr>
        <w:t xml:space="preserve"> drop in wheat exports from Ukraine for the period under review</w:t>
      </w:r>
      <w:r w:rsidR="009C2C26">
        <w:rPr>
          <w:rFonts w:ascii="Microsoft Sans Serif" w:hAnsi="Microsoft Sans Serif" w:cs="Microsoft Sans Serif"/>
          <w:sz w:val="24"/>
          <w:szCs w:val="24"/>
        </w:rPr>
        <w:t>.</w:t>
      </w:r>
    </w:p>
    <w:p w14:paraId="0AD672EB" w14:textId="77777777" w:rsidR="00B431AD" w:rsidRPr="00E42AD7" w:rsidRDefault="00B431AD" w:rsidP="00B431AD">
      <w:pPr>
        <w:rPr>
          <w:ins w:id="42" w:author="Charlie Meyrick" w:date="2024-02-14T14:22:00Z"/>
          <w:rFonts w:ascii="Microsoft Sans Serif" w:hAnsi="Microsoft Sans Serif" w:cs="Microsoft Sans Serif"/>
          <w:b/>
          <w:bCs/>
          <w:sz w:val="24"/>
          <w:szCs w:val="24"/>
        </w:rPr>
      </w:pPr>
      <w:ins w:id="43" w:author="Charlie Meyrick" w:date="2024-02-14T14:22:00Z">
        <w:r w:rsidRPr="00E42AD7">
          <w:rPr>
            <w:rFonts w:ascii="Microsoft Sans Serif" w:hAnsi="Microsoft Sans Serif" w:cs="Microsoft Sans Serif"/>
            <w:b/>
            <w:bCs/>
            <w:sz w:val="24"/>
            <w:szCs w:val="24"/>
          </w:rPr>
          <w:t>Figure 1: Change in Wheat Imports from 2021/2022 to 2022/2023 Agricultural Season</w:t>
        </w:r>
      </w:ins>
    </w:p>
    <w:p w14:paraId="60034EDA" w14:textId="77777777" w:rsidR="00B431AD" w:rsidRDefault="00B431AD" w:rsidP="00B431AD">
      <w:pPr>
        <w:rPr>
          <w:ins w:id="44" w:author="Charlie Meyrick" w:date="2024-02-14T14:22:00Z"/>
          <w:rFonts w:ascii="Microsoft Sans Serif" w:hAnsi="Microsoft Sans Serif" w:cs="Microsoft Sans Serif"/>
          <w:sz w:val="24"/>
          <w:szCs w:val="24"/>
        </w:rPr>
      </w:pPr>
      <w:ins w:id="45" w:author="Charlie Meyrick" w:date="2024-02-14T14:22:00Z">
        <w:r>
          <w:rPr>
            <w:noProof/>
          </w:rPr>
          <w:lastRenderedPageBreak/>
          <w:drawing>
            <wp:inline distT="0" distB="0" distL="0" distR="0" wp14:anchorId="42FC4900" wp14:editId="6E549573">
              <wp:extent cx="5021580" cy="2354580"/>
              <wp:effectExtent l="0" t="0" r="7620" b="7620"/>
              <wp:docPr id="603953820" name="Chart 603953820">
                <a:extLst xmlns:a="http://schemas.openxmlformats.org/drawingml/2006/main">
                  <a:ext uri="{FF2B5EF4-FFF2-40B4-BE49-F238E27FC236}">
                    <a16:creationId xmlns:a16="http://schemas.microsoft.com/office/drawing/2014/main" id="{113AF4F4-7344-4291-6CB8-3F0F8AD984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ins>
    </w:p>
    <w:p w14:paraId="79F4E4D9" w14:textId="77777777" w:rsidR="00B431AD" w:rsidRDefault="00B431AD" w:rsidP="00B431AD">
      <w:pPr>
        <w:rPr>
          <w:ins w:id="46" w:author="Charlie Meyrick" w:date="2024-02-14T14:22:00Z"/>
          <w:rFonts w:ascii="Microsoft Sans Serif" w:hAnsi="Microsoft Sans Serif" w:cs="Microsoft Sans Serif"/>
          <w:sz w:val="24"/>
          <w:szCs w:val="24"/>
        </w:rPr>
      </w:pPr>
      <w:ins w:id="47" w:author="Charlie Meyrick" w:date="2024-02-14T14:22:00Z">
        <w:r>
          <w:rPr>
            <w:rFonts w:ascii="Microsoft Sans Serif" w:hAnsi="Microsoft Sans Serif" w:cs="Microsoft Sans Serif"/>
            <w:sz w:val="24"/>
            <w:szCs w:val="24"/>
          </w:rPr>
          <w:t xml:space="preserve">Source: </w:t>
        </w:r>
        <w:r>
          <w:fldChar w:fldCharType="begin"/>
        </w:r>
        <w:r>
          <w:instrText>HYPERLINK "https://globaltradedata.wto.org/real-time-data-based-on-non-wto-data-sources"</w:instrText>
        </w:r>
        <w:r>
          <w:fldChar w:fldCharType="separate"/>
        </w:r>
        <w:r w:rsidRPr="00F57F13">
          <w:rPr>
            <w:rStyle w:val="Hyperlink"/>
            <w:rFonts w:ascii="Microsoft Sans Serif" w:hAnsi="Microsoft Sans Serif" w:cs="Microsoft Sans Serif"/>
            <w:sz w:val="24"/>
            <w:szCs w:val="24"/>
          </w:rPr>
          <w:t>World Trade Organisation (WTO), 2024</w:t>
        </w:r>
        <w:r>
          <w:rPr>
            <w:rStyle w:val="Hyperlink"/>
            <w:rFonts w:ascii="Microsoft Sans Serif" w:hAnsi="Microsoft Sans Serif" w:cs="Microsoft Sans Serif"/>
            <w:sz w:val="24"/>
            <w:szCs w:val="24"/>
          </w:rPr>
          <w:fldChar w:fldCharType="end"/>
        </w:r>
        <w:r>
          <w:rPr>
            <w:rFonts w:ascii="Microsoft Sans Serif" w:hAnsi="Microsoft Sans Serif" w:cs="Microsoft Sans Serif"/>
            <w:sz w:val="24"/>
            <w:szCs w:val="24"/>
          </w:rPr>
          <w:t xml:space="preserve"> </w:t>
        </w:r>
      </w:ins>
    </w:p>
    <w:p w14:paraId="2B469034" w14:textId="77777777" w:rsidR="00B431AD" w:rsidRDefault="00B431AD">
      <w:pPr>
        <w:rPr>
          <w:rFonts w:ascii="Microsoft Sans Serif" w:hAnsi="Microsoft Sans Serif" w:cs="Microsoft Sans Serif"/>
          <w:sz w:val="24"/>
          <w:szCs w:val="24"/>
        </w:rPr>
      </w:pPr>
    </w:p>
    <w:p w14:paraId="39EF38BA" w14:textId="4715731D" w:rsidR="00A33C14" w:rsidRDefault="00896A86">
      <w:pPr>
        <w:rPr>
          <w:rFonts w:ascii="Microsoft Sans Serif" w:hAnsi="Microsoft Sans Serif" w:cs="Microsoft Sans Serif"/>
          <w:sz w:val="24"/>
          <w:szCs w:val="24"/>
        </w:rPr>
      </w:pPr>
      <w:r>
        <w:rPr>
          <w:rFonts w:ascii="Microsoft Sans Serif" w:hAnsi="Microsoft Sans Serif" w:cs="Microsoft Sans Serif"/>
          <w:sz w:val="24"/>
          <w:szCs w:val="24"/>
        </w:rPr>
        <w:t>T</w:t>
      </w:r>
      <w:r w:rsidR="009C2C26">
        <w:rPr>
          <w:rFonts w:ascii="Microsoft Sans Serif" w:hAnsi="Microsoft Sans Serif" w:cs="Microsoft Sans Serif"/>
          <w:sz w:val="24"/>
          <w:szCs w:val="24"/>
        </w:rPr>
        <w:t xml:space="preserve">he story is </w:t>
      </w:r>
      <w:r>
        <w:rPr>
          <w:rFonts w:ascii="Microsoft Sans Serif" w:hAnsi="Microsoft Sans Serif" w:cs="Microsoft Sans Serif"/>
          <w:sz w:val="24"/>
          <w:szCs w:val="24"/>
        </w:rPr>
        <w:t>different</w:t>
      </w:r>
      <w:r w:rsidR="009C2C26">
        <w:rPr>
          <w:rFonts w:ascii="Microsoft Sans Serif" w:hAnsi="Microsoft Sans Serif" w:cs="Microsoft Sans Serif"/>
          <w:sz w:val="24"/>
          <w:szCs w:val="24"/>
        </w:rPr>
        <w:t xml:space="preserve"> </w:t>
      </w:r>
      <w:r w:rsidR="00090743">
        <w:rPr>
          <w:rFonts w:ascii="Microsoft Sans Serif" w:hAnsi="Microsoft Sans Serif" w:cs="Microsoft Sans Serif"/>
          <w:sz w:val="24"/>
          <w:szCs w:val="24"/>
        </w:rPr>
        <w:t xml:space="preserve">regarding wheat exports from Russia. </w:t>
      </w:r>
      <w:r w:rsidR="00406573">
        <w:rPr>
          <w:rFonts w:ascii="Microsoft Sans Serif" w:hAnsi="Microsoft Sans Serif" w:cs="Microsoft Sans Serif"/>
          <w:sz w:val="24"/>
          <w:szCs w:val="24"/>
        </w:rPr>
        <w:t>It</w:t>
      </w:r>
      <w:r w:rsidR="00FB6419">
        <w:rPr>
          <w:rFonts w:ascii="Microsoft Sans Serif" w:hAnsi="Microsoft Sans Serif" w:cs="Microsoft Sans Serif"/>
          <w:sz w:val="24"/>
          <w:szCs w:val="24"/>
        </w:rPr>
        <w:t xml:space="preserve"> appears that some regions </w:t>
      </w:r>
      <w:r w:rsidR="008F7DC0">
        <w:rPr>
          <w:rFonts w:ascii="Microsoft Sans Serif" w:hAnsi="Microsoft Sans Serif" w:cs="Microsoft Sans Serif"/>
          <w:sz w:val="24"/>
          <w:szCs w:val="24"/>
        </w:rPr>
        <w:t>are looking</w:t>
      </w:r>
      <w:del w:id="48" w:author="Charlie Meyrick" w:date="2024-02-14T14:19:00Z">
        <w:r w:rsidR="008F7DC0" w:rsidDel="00710E91">
          <w:rPr>
            <w:rFonts w:ascii="Microsoft Sans Serif" w:hAnsi="Microsoft Sans Serif" w:cs="Microsoft Sans Serif"/>
            <w:sz w:val="24"/>
            <w:szCs w:val="24"/>
          </w:rPr>
          <w:delText xml:space="preserve"> up</w:delText>
        </w:r>
      </w:del>
      <w:r w:rsidR="008F7DC0">
        <w:rPr>
          <w:rFonts w:ascii="Microsoft Sans Serif" w:hAnsi="Microsoft Sans Serif" w:cs="Microsoft Sans Serif"/>
          <w:sz w:val="24"/>
          <w:szCs w:val="24"/>
        </w:rPr>
        <w:t xml:space="preserve"> to Russia for more wheat</w:t>
      </w:r>
      <w:r w:rsidR="00E637C1">
        <w:rPr>
          <w:rFonts w:ascii="Microsoft Sans Serif" w:hAnsi="Microsoft Sans Serif" w:cs="Microsoft Sans Serif"/>
          <w:sz w:val="24"/>
          <w:szCs w:val="24"/>
        </w:rPr>
        <w:t xml:space="preserve"> to feed their people</w:t>
      </w:r>
      <w:r w:rsidR="00CA3CD6">
        <w:rPr>
          <w:rFonts w:ascii="Microsoft Sans Serif" w:hAnsi="Microsoft Sans Serif" w:cs="Microsoft Sans Serif"/>
          <w:sz w:val="24"/>
          <w:szCs w:val="24"/>
        </w:rPr>
        <w:t xml:space="preserve">. Aside </w:t>
      </w:r>
      <w:r w:rsidR="001D5EB7">
        <w:rPr>
          <w:rFonts w:ascii="Microsoft Sans Serif" w:hAnsi="Microsoft Sans Serif" w:cs="Microsoft Sans Serif"/>
          <w:sz w:val="24"/>
          <w:szCs w:val="24"/>
        </w:rPr>
        <w:t xml:space="preserve">from Europe, South </w:t>
      </w:r>
      <w:r w:rsidR="005D35F4">
        <w:rPr>
          <w:rFonts w:ascii="Microsoft Sans Serif" w:hAnsi="Microsoft Sans Serif" w:cs="Microsoft Sans Serif"/>
          <w:sz w:val="24"/>
          <w:szCs w:val="24"/>
        </w:rPr>
        <w:t>E</w:t>
      </w:r>
      <w:r w:rsidR="001D5EB7">
        <w:rPr>
          <w:rFonts w:ascii="Microsoft Sans Serif" w:hAnsi="Microsoft Sans Serif" w:cs="Microsoft Sans Serif"/>
          <w:sz w:val="24"/>
          <w:szCs w:val="24"/>
        </w:rPr>
        <w:t xml:space="preserve">ast Asia, and Southern Africa, other regions for which data </w:t>
      </w:r>
      <w:ins w:id="49" w:author="Charlie Meyrick" w:date="2024-02-14T14:19:00Z">
        <w:r w:rsidR="00710E91">
          <w:rPr>
            <w:rFonts w:ascii="Microsoft Sans Serif" w:hAnsi="Microsoft Sans Serif" w:cs="Microsoft Sans Serif"/>
            <w:sz w:val="24"/>
            <w:szCs w:val="24"/>
          </w:rPr>
          <w:t>are</w:t>
        </w:r>
      </w:ins>
      <w:del w:id="50" w:author="Charlie Meyrick" w:date="2024-02-14T14:19:00Z">
        <w:r w:rsidR="001D5EB7" w:rsidDel="00710E91">
          <w:rPr>
            <w:rFonts w:ascii="Microsoft Sans Serif" w:hAnsi="Microsoft Sans Serif" w:cs="Microsoft Sans Serif"/>
            <w:sz w:val="24"/>
            <w:szCs w:val="24"/>
          </w:rPr>
          <w:delText>is</w:delText>
        </w:r>
      </w:del>
      <w:r w:rsidR="001D5EB7">
        <w:rPr>
          <w:rFonts w:ascii="Microsoft Sans Serif" w:hAnsi="Microsoft Sans Serif" w:cs="Microsoft Sans Serif"/>
          <w:sz w:val="24"/>
          <w:szCs w:val="24"/>
        </w:rPr>
        <w:t xml:space="preserve"> available witnessed a Russian</w:t>
      </w:r>
      <w:r w:rsidR="002A5966">
        <w:rPr>
          <w:rFonts w:ascii="Microsoft Sans Serif" w:hAnsi="Microsoft Sans Serif" w:cs="Microsoft Sans Serif"/>
          <w:sz w:val="24"/>
          <w:szCs w:val="24"/>
        </w:rPr>
        <w:t xml:space="preserve"> wheat </w:t>
      </w:r>
      <w:del w:id="51" w:author="Charlie Meyrick" w:date="2024-02-14T14:19:00Z">
        <w:r w:rsidR="00141DFD" w:rsidDel="00710E91">
          <w:rPr>
            <w:rFonts w:ascii="Microsoft Sans Serif" w:hAnsi="Microsoft Sans Serif" w:cs="Microsoft Sans Serif"/>
            <w:sz w:val="24"/>
            <w:szCs w:val="24"/>
          </w:rPr>
          <w:delText xml:space="preserve">export </w:delText>
        </w:r>
      </w:del>
      <w:r w:rsidR="00141DFD">
        <w:rPr>
          <w:rFonts w:ascii="Microsoft Sans Serif" w:hAnsi="Microsoft Sans Serif" w:cs="Microsoft Sans Serif"/>
          <w:sz w:val="24"/>
          <w:szCs w:val="24"/>
        </w:rPr>
        <w:t>boom.</w:t>
      </w:r>
      <w:r w:rsidR="00567423">
        <w:rPr>
          <w:rFonts w:ascii="Microsoft Sans Serif" w:hAnsi="Microsoft Sans Serif" w:cs="Microsoft Sans Serif"/>
          <w:sz w:val="24"/>
          <w:szCs w:val="24"/>
        </w:rPr>
        <w:t xml:space="preserve"> For example, </w:t>
      </w:r>
      <w:r w:rsidR="00E33F7B">
        <w:rPr>
          <w:rFonts w:ascii="Microsoft Sans Serif" w:hAnsi="Microsoft Sans Serif" w:cs="Microsoft Sans Serif"/>
          <w:sz w:val="24"/>
          <w:szCs w:val="24"/>
        </w:rPr>
        <w:t>Eastern Asia</w:t>
      </w:r>
      <w:r w:rsidR="00E84DEE">
        <w:rPr>
          <w:rFonts w:ascii="Microsoft Sans Serif" w:hAnsi="Microsoft Sans Serif" w:cs="Microsoft Sans Serif"/>
          <w:sz w:val="24"/>
          <w:szCs w:val="24"/>
        </w:rPr>
        <w:t>,</w:t>
      </w:r>
      <w:r w:rsidR="00E33F7B">
        <w:rPr>
          <w:rFonts w:ascii="Microsoft Sans Serif" w:hAnsi="Microsoft Sans Serif" w:cs="Microsoft Sans Serif"/>
          <w:sz w:val="24"/>
          <w:szCs w:val="24"/>
        </w:rPr>
        <w:t xml:space="preserve"> </w:t>
      </w:r>
      <w:commentRangeStart w:id="52"/>
      <w:r w:rsidR="00CE3550">
        <w:rPr>
          <w:rFonts w:ascii="Microsoft Sans Serif" w:hAnsi="Microsoft Sans Serif" w:cs="Microsoft Sans Serif"/>
          <w:sz w:val="24"/>
          <w:szCs w:val="24"/>
        </w:rPr>
        <w:t xml:space="preserve">where wheat </w:t>
      </w:r>
      <w:ins w:id="53" w:author="Charlie Meyrick" w:date="2024-02-14T14:19:00Z">
        <w:r w:rsidR="00710E91">
          <w:rPr>
            <w:rFonts w:ascii="Microsoft Sans Serif" w:hAnsi="Microsoft Sans Serif" w:cs="Microsoft Sans Serif"/>
            <w:sz w:val="24"/>
            <w:szCs w:val="24"/>
          </w:rPr>
          <w:t xml:space="preserve">imports </w:t>
        </w:r>
      </w:ins>
      <w:del w:id="54" w:author="Charlie Meyrick" w:date="2024-02-14T14:19:00Z">
        <w:r w:rsidR="00CE3550" w:rsidDel="00710E91">
          <w:rPr>
            <w:rFonts w:ascii="Microsoft Sans Serif" w:hAnsi="Microsoft Sans Serif" w:cs="Microsoft Sans Serif"/>
            <w:sz w:val="24"/>
            <w:szCs w:val="24"/>
          </w:rPr>
          <w:delText>export</w:delText>
        </w:r>
        <w:r w:rsidR="00E84DEE" w:rsidDel="00710E91">
          <w:rPr>
            <w:rFonts w:ascii="Microsoft Sans Serif" w:hAnsi="Microsoft Sans Serif" w:cs="Microsoft Sans Serif"/>
            <w:sz w:val="24"/>
            <w:szCs w:val="24"/>
          </w:rPr>
          <w:delText>s</w:delText>
        </w:r>
        <w:r w:rsidR="00CE3550" w:rsidDel="00710E91">
          <w:rPr>
            <w:rFonts w:ascii="Microsoft Sans Serif" w:hAnsi="Microsoft Sans Serif" w:cs="Microsoft Sans Serif"/>
            <w:sz w:val="24"/>
            <w:szCs w:val="24"/>
          </w:rPr>
          <w:delText xml:space="preserve"> </w:delText>
        </w:r>
      </w:del>
      <w:r w:rsidR="00CE3550">
        <w:rPr>
          <w:rFonts w:ascii="Microsoft Sans Serif" w:hAnsi="Microsoft Sans Serif" w:cs="Microsoft Sans Serif"/>
          <w:sz w:val="24"/>
          <w:szCs w:val="24"/>
        </w:rPr>
        <w:t>from Ukraine fell by about 66%</w:t>
      </w:r>
      <w:r w:rsidR="00E84DEE">
        <w:rPr>
          <w:rFonts w:ascii="Microsoft Sans Serif" w:hAnsi="Microsoft Sans Serif" w:cs="Microsoft Sans Serif"/>
          <w:sz w:val="24"/>
          <w:szCs w:val="24"/>
        </w:rPr>
        <w:t>,</w:t>
      </w:r>
      <w:r w:rsidR="00CE3550">
        <w:rPr>
          <w:rFonts w:ascii="Microsoft Sans Serif" w:hAnsi="Microsoft Sans Serif" w:cs="Microsoft Sans Serif"/>
          <w:sz w:val="24"/>
          <w:szCs w:val="24"/>
        </w:rPr>
        <w:t xml:space="preserve"> </w:t>
      </w:r>
      <w:r w:rsidR="00E84DEE">
        <w:rPr>
          <w:rFonts w:ascii="Microsoft Sans Serif" w:hAnsi="Microsoft Sans Serif" w:cs="Microsoft Sans Serif"/>
          <w:sz w:val="24"/>
          <w:szCs w:val="24"/>
        </w:rPr>
        <w:t>increase</w:t>
      </w:r>
      <w:r w:rsidR="00DF321D">
        <w:rPr>
          <w:rFonts w:ascii="Microsoft Sans Serif" w:hAnsi="Microsoft Sans Serif" w:cs="Microsoft Sans Serif"/>
          <w:sz w:val="24"/>
          <w:szCs w:val="24"/>
        </w:rPr>
        <w:t>d</w:t>
      </w:r>
      <w:r w:rsidR="00E84DEE">
        <w:rPr>
          <w:rFonts w:ascii="Microsoft Sans Serif" w:hAnsi="Microsoft Sans Serif" w:cs="Microsoft Sans Serif"/>
          <w:sz w:val="24"/>
          <w:szCs w:val="24"/>
        </w:rPr>
        <w:t xml:space="preserve"> their </w:t>
      </w:r>
      <w:ins w:id="55" w:author="Charlie Meyrick" w:date="2024-02-14T14:20:00Z">
        <w:r w:rsidR="00710E91">
          <w:rPr>
            <w:rFonts w:ascii="Microsoft Sans Serif" w:hAnsi="Microsoft Sans Serif" w:cs="Microsoft Sans Serif"/>
            <w:sz w:val="24"/>
            <w:szCs w:val="24"/>
          </w:rPr>
          <w:t>imports</w:t>
        </w:r>
      </w:ins>
      <w:del w:id="56" w:author="Charlie Meyrick" w:date="2024-02-14T14:20:00Z">
        <w:r w:rsidR="00E84DEE" w:rsidDel="00710E91">
          <w:rPr>
            <w:rFonts w:ascii="Microsoft Sans Serif" w:hAnsi="Microsoft Sans Serif" w:cs="Microsoft Sans Serif"/>
            <w:sz w:val="24"/>
            <w:szCs w:val="24"/>
          </w:rPr>
          <w:delText>export</w:delText>
        </w:r>
      </w:del>
      <w:r w:rsidR="00E84DEE">
        <w:rPr>
          <w:rFonts w:ascii="Microsoft Sans Serif" w:hAnsi="Microsoft Sans Serif" w:cs="Microsoft Sans Serif"/>
          <w:sz w:val="24"/>
          <w:szCs w:val="24"/>
        </w:rPr>
        <w:t xml:space="preserve"> from Russia by</w:t>
      </w:r>
      <w:r w:rsidR="00CE55E1">
        <w:rPr>
          <w:rFonts w:ascii="Microsoft Sans Serif" w:hAnsi="Microsoft Sans Serif" w:cs="Microsoft Sans Serif"/>
          <w:sz w:val="24"/>
          <w:szCs w:val="24"/>
        </w:rPr>
        <w:t xml:space="preserve"> 49</w:t>
      </w:r>
      <w:r w:rsidR="00E84DEE">
        <w:rPr>
          <w:rFonts w:ascii="Microsoft Sans Serif" w:hAnsi="Microsoft Sans Serif" w:cs="Microsoft Sans Serif"/>
          <w:sz w:val="24"/>
          <w:szCs w:val="24"/>
        </w:rPr>
        <w:t>%.</w:t>
      </w:r>
      <w:commentRangeEnd w:id="52"/>
      <w:r w:rsidR="00710E91">
        <w:rPr>
          <w:rStyle w:val="CommentReference"/>
          <w:kern w:val="0"/>
          <w14:ligatures w14:val="none"/>
        </w:rPr>
        <w:commentReference w:id="52"/>
      </w:r>
    </w:p>
    <w:p w14:paraId="2E6ABCC2" w14:textId="71034610" w:rsidR="003D5885" w:rsidRDefault="00710E91">
      <w:pPr>
        <w:rPr>
          <w:rFonts w:ascii="Microsoft Sans Serif" w:hAnsi="Microsoft Sans Serif" w:cs="Microsoft Sans Serif"/>
          <w:sz w:val="24"/>
          <w:szCs w:val="24"/>
          <w:shd w:val="clear" w:color="auto" w:fill="FFFFFF"/>
        </w:rPr>
      </w:pPr>
      <w:ins w:id="57" w:author="Charlie Meyrick" w:date="2024-02-14T14:21:00Z">
        <w:r>
          <w:rPr>
            <w:rFonts w:ascii="Microsoft Sans Serif" w:hAnsi="Microsoft Sans Serif" w:cs="Microsoft Sans Serif"/>
            <w:sz w:val="24"/>
            <w:szCs w:val="24"/>
          </w:rPr>
          <w:t xml:space="preserve">This trend is highlighted in </w:t>
        </w:r>
      </w:ins>
      <w:del w:id="58" w:author="Charlie Meyrick" w:date="2024-02-14T14:21:00Z">
        <w:r w:rsidR="00141DFD" w:rsidDel="00710E91">
          <w:rPr>
            <w:rFonts w:ascii="Microsoft Sans Serif" w:hAnsi="Microsoft Sans Serif" w:cs="Microsoft Sans Serif"/>
            <w:sz w:val="24"/>
            <w:szCs w:val="24"/>
          </w:rPr>
          <w:delText xml:space="preserve">The main </w:delText>
        </w:r>
        <w:r w:rsidR="00A33C14" w:rsidDel="00710E91">
          <w:rPr>
            <w:rFonts w:ascii="Microsoft Sans Serif" w:hAnsi="Microsoft Sans Serif" w:cs="Microsoft Sans Serif"/>
            <w:sz w:val="24"/>
            <w:szCs w:val="24"/>
          </w:rPr>
          <w:delText xml:space="preserve">reason for this </w:delText>
        </w:r>
      </w:del>
      <w:del w:id="59" w:author="Charlie Meyrick" w:date="2024-02-14T14:20:00Z">
        <w:r w:rsidR="00A33C14" w:rsidDel="00710E91">
          <w:rPr>
            <w:rFonts w:ascii="Microsoft Sans Serif" w:hAnsi="Microsoft Sans Serif" w:cs="Microsoft Sans Serif"/>
            <w:sz w:val="24"/>
            <w:szCs w:val="24"/>
          </w:rPr>
          <w:delText xml:space="preserve">dichotomous </w:delText>
        </w:r>
      </w:del>
      <w:del w:id="60" w:author="Charlie Meyrick" w:date="2024-02-14T14:21:00Z">
        <w:r w:rsidR="00A33C14" w:rsidDel="00710E91">
          <w:rPr>
            <w:rFonts w:ascii="Microsoft Sans Serif" w:hAnsi="Microsoft Sans Serif" w:cs="Microsoft Sans Serif"/>
            <w:sz w:val="24"/>
            <w:szCs w:val="24"/>
          </w:rPr>
          <w:delText xml:space="preserve">trend </w:delText>
        </w:r>
        <w:r w:rsidR="00E84DEE" w:rsidDel="00710E91">
          <w:rPr>
            <w:rFonts w:ascii="Microsoft Sans Serif" w:hAnsi="Microsoft Sans Serif" w:cs="Microsoft Sans Serif"/>
            <w:sz w:val="24"/>
            <w:szCs w:val="24"/>
          </w:rPr>
          <w:delText>follows</w:delText>
        </w:r>
        <w:r w:rsidR="00852370" w:rsidDel="00710E91">
          <w:rPr>
            <w:rFonts w:ascii="Microsoft Sans Serif" w:hAnsi="Microsoft Sans Serif" w:cs="Microsoft Sans Serif"/>
            <w:sz w:val="24"/>
            <w:szCs w:val="24"/>
          </w:rPr>
          <w:delText xml:space="preserve"> in</w:delText>
        </w:r>
        <w:r w:rsidR="008B407A" w:rsidDel="00710E91">
          <w:rPr>
            <w:rFonts w:ascii="Microsoft Sans Serif" w:hAnsi="Microsoft Sans Serif" w:cs="Microsoft Sans Serif"/>
            <w:sz w:val="24"/>
            <w:szCs w:val="24"/>
          </w:rPr>
          <w:delText xml:space="preserve"> </w:delText>
        </w:r>
      </w:del>
      <w:r w:rsidR="008B407A">
        <w:rPr>
          <w:rFonts w:ascii="Microsoft Sans Serif" w:hAnsi="Microsoft Sans Serif" w:cs="Microsoft Sans Serif"/>
          <w:sz w:val="24"/>
          <w:szCs w:val="24"/>
        </w:rPr>
        <w:t>Figure 2</w:t>
      </w:r>
      <w:ins w:id="61" w:author="Charlie Meyrick" w:date="2024-02-14T14:21:00Z">
        <w:r>
          <w:rPr>
            <w:rFonts w:ascii="Microsoft Sans Serif" w:hAnsi="Microsoft Sans Serif" w:cs="Microsoft Sans Serif"/>
            <w:sz w:val="24"/>
            <w:szCs w:val="24"/>
          </w:rPr>
          <w:t>.</w:t>
        </w:r>
      </w:ins>
      <w:del w:id="62" w:author="Charlie Meyrick" w:date="2024-02-14T14:21:00Z">
        <w:r w:rsidR="001D5EB7" w:rsidDel="00710E91">
          <w:rPr>
            <w:rFonts w:ascii="Microsoft Sans Serif" w:hAnsi="Microsoft Sans Serif" w:cs="Microsoft Sans Serif"/>
            <w:sz w:val="24"/>
            <w:szCs w:val="24"/>
          </w:rPr>
          <w:delText>,</w:delText>
        </w:r>
      </w:del>
      <w:r w:rsidR="001D5EB7">
        <w:rPr>
          <w:rFonts w:ascii="Microsoft Sans Serif" w:hAnsi="Microsoft Sans Serif" w:cs="Microsoft Sans Serif"/>
          <w:sz w:val="24"/>
          <w:szCs w:val="24"/>
        </w:rPr>
        <w:t xml:space="preserve"> </w:t>
      </w:r>
      <w:ins w:id="63" w:author="Charlie Meyrick" w:date="2024-02-14T14:21:00Z">
        <w:r>
          <w:rPr>
            <w:rFonts w:ascii="Microsoft Sans Serif" w:hAnsi="Microsoft Sans Serif" w:cs="Microsoft Sans Serif"/>
            <w:sz w:val="24"/>
            <w:szCs w:val="24"/>
          </w:rPr>
          <w:t xml:space="preserve">The chart </w:t>
        </w:r>
      </w:ins>
      <w:del w:id="64" w:author="Charlie Meyrick" w:date="2024-02-14T14:21:00Z">
        <w:r w:rsidR="001D5EB7" w:rsidDel="00710E91">
          <w:rPr>
            <w:rFonts w:ascii="Microsoft Sans Serif" w:hAnsi="Microsoft Sans Serif" w:cs="Microsoft Sans Serif"/>
            <w:sz w:val="24"/>
            <w:szCs w:val="24"/>
          </w:rPr>
          <w:delText xml:space="preserve">which </w:delText>
        </w:r>
      </w:del>
      <w:r w:rsidR="001D5EB7">
        <w:rPr>
          <w:rFonts w:ascii="Microsoft Sans Serif" w:hAnsi="Microsoft Sans Serif" w:cs="Microsoft Sans Serif"/>
          <w:sz w:val="24"/>
          <w:szCs w:val="24"/>
        </w:rPr>
        <w:t>shows Russia</w:t>
      </w:r>
      <w:r w:rsidR="008D0766">
        <w:rPr>
          <w:rFonts w:ascii="Microsoft Sans Serif" w:hAnsi="Microsoft Sans Serif" w:cs="Microsoft Sans Serif"/>
          <w:sz w:val="24"/>
          <w:szCs w:val="24"/>
        </w:rPr>
        <w:t>’s total</w:t>
      </w:r>
      <w:r w:rsidR="001D5EB7">
        <w:rPr>
          <w:rFonts w:ascii="Microsoft Sans Serif" w:hAnsi="Microsoft Sans Serif" w:cs="Microsoft Sans Serif"/>
          <w:sz w:val="24"/>
          <w:szCs w:val="24"/>
        </w:rPr>
        <w:t xml:space="preserve"> wheat exports trending upwards, while wheat exports from Ukraine continue to trend </w:t>
      </w:r>
      <w:ins w:id="65" w:author="Charlie Meyrick" w:date="2024-02-14T14:21:00Z">
        <w:r>
          <w:rPr>
            <w:rFonts w:ascii="Microsoft Sans Serif" w:hAnsi="Microsoft Sans Serif" w:cs="Microsoft Sans Serif"/>
            <w:sz w:val="24"/>
            <w:szCs w:val="24"/>
          </w:rPr>
          <w:t>down</w:t>
        </w:r>
      </w:ins>
      <w:del w:id="66" w:author="Charlie Meyrick" w:date="2024-02-14T14:21:00Z">
        <w:r w:rsidR="001D5EB7" w:rsidDel="00710E91">
          <w:rPr>
            <w:rFonts w:ascii="Microsoft Sans Serif" w:hAnsi="Microsoft Sans Serif" w:cs="Microsoft Sans Serif"/>
            <w:sz w:val="24"/>
            <w:szCs w:val="24"/>
          </w:rPr>
          <w:delText>“south</w:delText>
        </w:r>
      </w:del>
      <w:r w:rsidR="001D5EB7">
        <w:rPr>
          <w:rFonts w:ascii="Microsoft Sans Serif" w:hAnsi="Microsoft Sans Serif" w:cs="Microsoft Sans Serif"/>
          <w:sz w:val="24"/>
          <w:szCs w:val="24"/>
        </w:rPr>
        <w:t>.</w:t>
      </w:r>
      <w:del w:id="67" w:author="Charlie Meyrick" w:date="2024-02-14T14:21:00Z">
        <w:r w:rsidR="001D5EB7" w:rsidDel="00710E91">
          <w:rPr>
            <w:rFonts w:ascii="Microsoft Sans Serif" w:hAnsi="Microsoft Sans Serif" w:cs="Microsoft Sans Serif"/>
            <w:sz w:val="24"/>
            <w:szCs w:val="24"/>
          </w:rPr>
          <w:delText>”</w:delText>
        </w:r>
      </w:del>
      <w:r w:rsidR="00291EB6">
        <w:rPr>
          <w:rFonts w:ascii="Microsoft Sans Serif" w:hAnsi="Microsoft Sans Serif" w:cs="Microsoft Sans Serif"/>
          <w:sz w:val="24"/>
          <w:szCs w:val="24"/>
        </w:rPr>
        <w:t xml:space="preserve"> </w:t>
      </w:r>
      <w:r w:rsidR="00AD24C0">
        <w:rPr>
          <w:rFonts w:ascii="Microsoft Sans Serif" w:hAnsi="Microsoft Sans Serif" w:cs="Microsoft Sans Serif"/>
          <w:sz w:val="24"/>
          <w:szCs w:val="24"/>
        </w:rPr>
        <w:t xml:space="preserve">Rather than die of starvation or </w:t>
      </w:r>
      <w:r w:rsidR="002F7CCC">
        <w:rPr>
          <w:rFonts w:ascii="Microsoft Sans Serif" w:hAnsi="Microsoft Sans Serif" w:cs="Microsoft Sans Serif"/>
          <w:sz w:val="24"/>
          <w:szCs w:val="24"/>
        </w:rPr>
        <w:t xml:space="preserve">suffer malnutrition </w:t>
      </w:r>
      <w:r w:rsidR="00082E04">
        <w:rPr>
          <w:rFonts w:ascii="Microsoft Sans Serif" w:hAnsi="Microsoft Sans Serif" w:cs="Microsoft Sans Serif"/>
          <w:sz w:val="24"/>
          <w:szCs w:val="24"/>
        </w:rPr>
        <w:t>due to</w:t>
      </w:r>
      <w:r w:rsidR="002F7CCC">
        <w:rPr>
          <w:rFonts w:ascii="Microsoft Sans Serif" w:hAnsi="Microsoft Sans Serif" w:cs="Microsoft Sans Serif"/>
          <w:sz w:val="24"/>
          <w:szCs w:val="24"/>
        </w:rPr>
        <w:t xml:space="preserve"> a war</w:t>
      </w:r>
      <w:del w:id="68" w:author="Charlie Meyrick" w:date="2024-02-14T14:21:00Z">
        <w:r w:rsidR="002F7CCC" w:rsidDel="00710E91">
          <w:rPr>
            <w:rFonts w:ascii="Microsoft Sans Serif" w:hAnsi="Microsoft Sans Serif" w:cs="Microsoft Sans Serif"/>
            <w:sz w:val="24"/>
            <w:szCs w:val="24"/>
          </w:rPr>
          <w:delText xml:space="preserve"> that many do not have control over its duration</w:delText>
        </w:r>
      </w:del>
      <w:r w:rsidR="002F7CCC">
        <w:rPr>
          <w:rFonts w:ascii="Microsoft Sans Serif" w:hAnsi="Microsoft Sans Serif" w:cs="Microsoft Sans Serif"/>
          <w:sz w:val="24"/>
          <w:szCs w:val="24"/>
        </w:rPr>
        <w:t xml:space="preserve">, </w:t>
      </w:r>
      <w:r w:rsidR="0044732D">
        <w:rPr>
          <w:rFonts w:ascii="Microsoft Sans Serif" w:hAnsi="Microsoft Sans Serif" w:cs="Microsoft Sans Serif"/>
          <w:sz w:val="24"/>
          <w:szCs w:val="24"/>
        </w:rPr>
        <w:t>countries</w:t>
      </w:r>
      <w:r w:rsidR="002F7CCC">
        <w:rPr>
          <w:rFonts w:ascii="Microsoft Sans Serif" w:hAnsi="Microsoft Sans Serif" w:cs="Microsoft Sans Serif"/>
          <w:sz w:val="24"/>
          <w:szCs w:val="24"/>
        </w:rPr>
        <w:t xml:space="preserve"> (</w:t>
      </w:r>
      <w:r w:rsidR="00B14B1C">
        <w:rPr>
          <w:rFonts w:ascii="Microsoft Sans Serif" w:hAnsi="Microsoft Sans Serif" w:cs="Microsoft Sans Serif"/>
          <w:sz w:val="24"/>
          <w:szCs w:val="24"/>
        </w:rPr>
        <w:t>primari</w:t>
      </w:r>
      <w:r w:rsidR="002F7CCC">
        <w:rPr>
          <w:rFonts w:ascii="Microsoft Sans Serif" w:hAnsi="Microsoft Sans Serif" w:cs="Microsoft Sans Serif"/>
          <w:sz w:val="24"/>
          <w:szCs w:val="24"/>
        </w:rPr>
        <w:t xml:space="preserve">ly </w:t>
      </w:r>
      <w:r w:rsidR="00B14B1C">
        <w:rPr>
          <w:rFonts w:ascii="Microsoft Sans Serif" w:hAnsi="Microsoft Sans Serif" w:cs="Microsoft Sans Serif"/>
          <w:sz w:val="24"/>
          <w:szCs w:val="24"/>
        </w:rPr>
        <w:t>low-income economies)</w:t>
      </w:r>
      <w:r w:rsidR="00E939D9">
        <w:rPr>
          <w:rFonts w:ascii="Microsoft Sans Serif" w:hAnsi="Microsoft Sans Serif" w:cs="Microsoft Sans Serif"/>
          <w:sz w:val="24"/>
          <w:szCs w:val="24"/>
        </w:rPr>
        <w:t xml:space="preserve"> simply</w:t>
      </w:r>
      <w:r w:rsidR="0044732D">
        <w:rPr>
          <w:rFonts w:ascii="Microsoft Sans Serif" w:hAnsi="Microsoft Sans Serif" w:cs="Microsoft Sans Serif"/>
          <w:sz w:val="24"/>
          <w:szCs w:val="24"/>
        </w:rPr>
        <w:t xml:space="preserve"> </w:t>
      </w:r>
      <w:ins w:id="69" w:author="Charlie Meyrick" w:date="2024-02-14T14:21:00Z">
        <w:r>
          <w:rPr>
            <w:rFonts w:ascii="Microsoft Sans Serif" w:hAnsi="Microsoft Sans Serif" w:cs="Microsoft Sans Serif"/>
            <w:sz w:val="24"/>
            <w:szCs w:val="24"/>
          </w:rPr>
          <w:t>‘</w:t>
        </w:r>
      </w:ins>
      <w:del w:id="70" w:author="Charlie Meyrick" w:date="2024-02-14T14:21:00Z">
        <w:r w:rsidR="0044732D" w:rsidDel="00710E91">
          <w:rPr>
            <w:rFonts w:ascii="Microsoft Sans Serif" w:hAnsi="Microsoft Sans Serif" w:cs="Microsoft Sans Serif"/>
            <w:sz w:val="24"/>
            <w:szCs w:val="24"/>
          </w:rPr>
          <w:delText>“</w:delText>
        </w:r>
      </w:del>
      <w:r w:rsidR="0044732D">
        <w:rPr>
          <w:rFonts w:ascii="Microsoft Sans Serif" w:hAnsi="Microsoft Sans Serif" w:cs="Microsoft Sans Serif"/>
          <w:sz w:val="24"/>
          <w:szCs w:val="24"/>
        </w:rPr>
        <w:t>follow the food</w:t>
      </w:r>
      <w:ins w:id="71" w:author="Charlie Meyrick" w:date="2024-02-14T14:21:00Z">
        <w:r>
          <w:rPr>
            <w:rFonts w:ascii="Microsoft Sans Serif" w:hAnsi="Microsoft Sans Serif" w:cs="Microsoft Sans Serif"/>
            <w:sz w:val="24"/>
            <w:szCs w:val="24"/>
          </w:rPr>
          <w:t>’</w:t>
        </w:r>
      </w:ins>
      <w:del w:id="72" w:author="Charlie Meyrick" w:date="2024-02-14T14:21:00Z">
        <w:r w:rsidR="0044732D" w:rsidDel="00710E91">
          <w:rPr>
            <w:rFonts w:ascii="Microsoft Sans Serif" w:hAnsi="Microsoft Sans Serif" w:cs="Microsoft Sans Serif"/>
            <w:sz w:val="24"/>
            <w:szCs w:val="24"/>
          </w:rPr>
          <w:delText>”</w:delText>
        </w:r>
      </w:del>
      <w:r w:rsidR="00B14B1C">
        <w:rPr>
          <w:rFonts w:ascii="Microsoft Sans Serif" w:hAnsi="Microsoft Sans Serif" w:cs="Microsoft Sans Serif"/>
          <w:sz w:val="24"/>
          <w:szCs w:val="24"/>
        </w:rPr>
        <w:t xml:space="preserve"> to stay alive.</w:t>
      </w:r>
      <w:r w:rsidR="0044732D">
        <w:rPr>
          <w:rFonts w:ascii="Microsoft Sans Serif" w:hAnsi="Microsoft Sans Serif" w:cs="Microsoft Sans Serif"/>
          <w:sz w:val="24"/>
          <w:szCs w:val="24"/>
        </w:rPr>
        <w:t xml:space="preserve"> </w:t>
      </w:r>
      <w:r w:rsidR="001E77F3">
        <w:rPr>
          <w:rFonts w:ascii="Microsoft Sans Serif" w:hAnsi="Microsoft Sans Serif" w:cs="Microsoft Sans Serif"/>
          <w:sz w:val="24"/>
          <w:szCs w:val="24"/>
        </w:rPr>
        <w:t>Whether this pattern is replicable for other food products remains to be seen</w:t>
      </w:r>
      <w:ins w:id="73" w:author="Charlie Meyrick" w:date="2024-02-14T14:21:00Z">
        <w:r>
          <w:rPr>
            <w:rFonts w:ascii="Microsoft Sans Serif" w:hAnsi="Microsoft Sans Serif" w:cs="Microsoft Sans Serif"/>
            <w:sz w:val="24"/>
            <w:szCs w:val="24"/>
          </w:rPr>
          <w:t>. The picture will become clearer</w:t>
        </w:r>
      </w:ins>
      <w:r w:rsidR="001E77F3">
        <w:rPr>
          <w:rFonts w:ascii="Microsoft Sans Serif" w:hAnsi="Microsoft Sans Serif" w:cs="Microsoft Sans Serif"/>
          <w:sz w:val="24"/>
          <w:szCs w:val="24"/>
        </w:rPr>
        <w:t xml:space="preserve"> when </w:t>
      </w:r>
      <w:r w:rsidR="00513D24">
        <w:rPr>
          <w:rFonts w:ascii="Microsoft Sans Serif" w:hAnsi="Microsoft Sans Serif" w:cs="Microsoft Sans Serif"/>
          <w:sz w:val="24"/>
          <w:szCs w:val="24"/>
        </w:rPr>
        <w:t>the World Trade Organisation (</w:t>
      </w:r>
      <w:r w:rsidR="001E77F3">
        <w:rPr>
          <w:rFonts w:ascii="Microsoft Sans Serif" w:hAnsi="Microsoft Sans Serif" w:cs="Microsoft Sans Serif"/>
          <w:sz w:val="24"/>
          <w:szCs w:val="24"/>
        </w:rPr>
        <w:t>WTO</w:t>
      </w:r>
      <w:r w:rsidR="00513D24">
        <w:rPr>
          <w:rFonts w:ascii="Microsoft Sans Serif" w:hAnsi="Microsoft Sans Serif" w:cs="Microsoft Sans Serif"/>
          <w:sz w:val="24"/>
          <w:szCs w:val="24"/>
        </w:rPr>
        <w:t>)</w:t>
      </w:r>
      <w:r w:rsidR="001E77F3">
        <w:rPr>
          <w:rFonts w:ascii="Microsoft Sans Serif" w:hAnsi="Microsoft Sans Serif" w:cs="Microsoft Sans Serif"/>
          <w:sz w:val="24"/>
          <w:szCs w:val="24"/>
        </w:rPr>
        <w:t xml:space="preserve"> releases updated data for other grain commodities </w:t>
      </w:r>
      <w:ins w:id="74" w:author="Charlie Meyrick" w:date="2024-02-14T14:22:00Z">
        <w:r>
          <w:rPr>
            <w:rFonts w:ascii="Microsoft Sans Serif" w:hAnsi="Microsoft Sans Serif" w:cs="Microsoft Sans Serif"/>
            <w:sz w:val="24"/>
            <w:szCs w:val="24"/>
          </w:rPr>
          <w:t>(</w:t>
        </w:r>
      </w:ins>
      <w:r w:rsidR="001E77F3">
        <w:rPr>
          <w:rFonts w:ascii="Microsoft Sans Serif" w:hAnsi="Microsoft Sans Serif" w:cs="Microsoft Sans Serif"/>
          <w:sz w:val="24"/>
          <w:szCs w:val="24"/>
        </w:rPr>
        <w:t>like maize</w:t>
      </w:r>
      <w:ins w:id="75" w:author="Charlie Meyrick" w:date="2024-02-14T14:22:00Z">
        <w:r>
          <w:rPr>
            <w:rFonts w:ascii="Microsoft Sans Serif" w:hAnsi="Microsoft Sans Serif" w:cs="Microsoft Sans Serif"/>
            <w:sz w:val="24"/>
            <w:szCs w:val="24"/>
          </w:rPr>
          <w:t>)</w:t>
        </w:r>
      </w:ins>
      <w:r w:rsidR="001E77F3">
        <w:rPr>
          <w:rFonts w:ascii="Microsoft Sans Serif" w:hAnsi="Microsoft Sans Serif" w:cs="Microsoft Sans Serif"/>
          <w:sz w:val="24"/>
          <w:szCs w:val="24"/>
        </w:rPr>
        <w:t xml:space="preserve">. </w:t>
      </w:r>
      <w:r w:rsidR="009C540F">
        <w:rPr>
          <w:rFonts w:ascii="Microsoft Sans Serif" w:hAnsi="Microsoft Sans Serif" w:cs="Microsoft Sans Serif"/>
          <w:sz w:val="24"/>
          <w:szCs w:val="24"/>
        </w:rPr>
        <w:t>What w</w:t>
      </w:r>
      <w:r w:rsidR="00FC66C3">
        <w:rPr>
          <w:rFonts w:ascii="Microsoft Sans Serif" w:hAnsi="Microsoft Sans Serif" w:cs="Microsoft Sans Serif"/>
          <w:sz w:val="24"/>
          <w:szCs w:val="24"/>
        </w:rPr>
        <w:t>e</w:t>
      </w:r>
      <w:ins w:id="76" w:author="Charlie Meyrick" w:date="2024-02-14T14:22:00Z">
        <w:r>
          <w:rPr>
            <w:rFonts w:ascii="Microsoft Sans Serif" w:hAnsi="Microsoft Sans Serif" w:cs="Microsoft Sans Serif"/>
            <w:sz w:val="24"/>
            <w:szCs w:val="24"/>
          </w:rPr>
          <w:t xml:space="preserve"> do</w:t>
        </w:r>
      </w:ins>
      <w:r w:rsidR="00FC66C3">
        <w:rPr>
          <w:rFonts w:ascii="Microsoft Sans Serif" w:hAnsi="Microsoft Sans Serif" w:cs="Microsoft Sans Serif"/>
          <w:sz w:val="24"/>
          <w:szCs w:val="24"/>
        </w:rPr>
        <w:t xml:space="preserve"> know </w:t>
      </w:r>
      <w:r w:rsidR="009C540F">
        <w:rPr>
          <w:rFonts w:ascii="Microsoft Sans Serif" w:hAnsi="Microsoft Sans Serif" w:cs="Microsoft Sans Serif"/>
          <w:sz w:val="24"/>
          <w:szCs w:val="24"/>
        </w:rPr>
        <w:t xml:space="preserve">is </w:t>
      </w:r>
      <w:r w:rsidR="00FC66C3">
        <w:rPr>
          <w:rFonts w:ascii="Microsoft Sans Serif" w:hAnsi="Microsoft Sans Serif" w:cs="Microsoft Sans Serif"/>
          <w:sz w:val="24"/>
          <w:szCs w:val="24"/>
        </w:rPr>
        <w:t xml:space="preserve">that with boots occupying Ukraine’s farmlands, </w:t>
      </w:r>
      <w:r>
        <w:fldChar w:fldCharType="begin"/>
      </w:r>
      <w:r>
        <w:instrText>HYPERLINK "https://www.reuters.com/markets/commodities/ukraine-says-its-grain-exports-24-down-so-far-202324-2023-10-04/"</w:instrText>
      </w:r>
      <w:r>
        <w:fldChar w:fldCharType="separate"/>
      </w:r>
      <w:r w:rsidR="00F73BF2">
        <w:rPr>
          <w:rStyle w:val="Hyperlink"/>
          <w:rFonts w:ascii="Microsoft Sans Serif" w:hAnsi="Microsoft Sans Serif" w:cs="Microsoft Sans Serif"/>
          <w:sz w:val="24"/>
          <w:szCs w:val="24"/>
        </w:rPr>
        <w:t>its grain exports, which</w:t>
      </w:r>
      <w:del w:id="77" w:author="Charlie Meyrick" w:date="2024-02-14T14:22:00Z">
        <w:r w:rsidR="00F73BF2" w:rsidDel="00710E91">
          <w:rPr>
            <w:rStyle w:val="Hyperlink"/>
            <w:rFonts w:ascii="Microsoft Sans Serif" w:hAnsi="Microsoft Sans Serif" w:cs="Microsoft Sans Serif"/>
            <w:sz w:val="24"/>
            <w:szCs w:val="24"/>
          </w:rPr>
          <w:delText xml:space="preserve"> have</w:delText>
        </w:r>
      </w:del>
      <w:r w:rsidR="00F73BF2">
        <w:rPr>
          <w:rStyle w:val="Hyperlink"/>
          <w:rFonts w:ascii="Microsoft Sans Serif" w:hAnsi="Microsoft Sans Serif" w:cs="Microsoft Sans Serif"/>
          <w:sz w:val="24"/>
          <w:szCs w:val="24"/>
        </w:rPr>
        <w:t xml:space="preserve"> declined by 24% in 2023/24,</w:t>
      </w:r>
      <w:r>
        <w:rPr>
          <w:rStyle w:val="Hyperlink"/>
          <w:rFonts w:ascii="Microsoft Sans Serif" w:hAnsi="Microsoft Sans Serif" w:cs="Microsoft Sans Serif"/>
          <w:sz w:val="24"/>
          <w:szCs w:val="24"/>
        </w:rPr>
        <w:fldChar w:fldCharType="end"/>
      </w:r>
      <w:r w:rsidR="00FC66C3">
        <w:rPr>
          <w:rFonts w:ascii="Microsoft Sans Serif" w:hAnsi="Microsoft Sans Serif" w:cs="Microsoft Sans Serif"/>
          <w:sz w:val="24"/>
          <w:szCs w:val="24"/>
        </w:rPr>
        <w:t xml:space="preserve"> are forecasted to </w:t>
      </w:r>
      <w:hyperlink r:id="rId11" w:history="1">
        <w:r w:rsidR="00FC66C3" w:rsidRPr="0016134A">
          <w:rPr>
            <w:rStyle w:val="Hyperlink"/>
            <w:rFonts w:ascii="Microsoft Sans Serif" w:hAnsi="Microsoft Sans Serif" w:cs="Microsoft Sans Serif"/>
            <w:sz w:val="24"/>
            <w:szCs w:val="24"/>
          </w:rPr>
          <w:t>continue</w:t>
        </w:r>
        <w:r w:rsidR="003D5885" w:rsidRPr="0016134A">
          <w:rPr>
            <w:rStyle w:val="Hyperlink"/>
            <w:rFonts w:ascii="Microsoft Sans Serif" w:hAnsi="Microsoft Sans Serif" w:cs="Microsoft Sans Serif"/>
            <w:sz w:val="24"/>
            <w:szCs w:val="24"/>
            <w:shd w:val="clear" w:color="auto" w:fill="FFFFFF"/>
          </w:rPr>
          <w:t xml:space="preserve"> nosedive further </w:t>
        </w:r>
        <w:r w:rsidR="005475D6">
          <w:rPr>
            <w:rStyle w:val="Hyperlink"/>
            <w:rFonts w:ascii="Microsoft Sans Serif" w:hAnsi="Microsoft Sans Serif" w:cs="Microsoft Sans Serif"/>
            <w:sz w:val="24"/>
            <w:szCs w:val="24"/>
            <w:shd w:val="clear" w:color="auto" w:fill="FFFFFF"/>
          </w:rPr>
          <w:t>in</w:t>
        </w:r>
        <w:r w:rsidR="003D5885" w:rsidRPr="0016134A">
          <w:rPr>
            <w:rStyle w:val="Hyperlink"/>
            <w:rFonts w:ascii="Microsoft Sans Serif" w:hAnsi="Microsoft Sans Serif" w:cs="Microsoft Sans Serif"/>
            <w:sz w:val="24"/>
            <w:szCs w:val="24"/>
            <w:shd w:val="clear" w:color="auto" w:fill="FFFFFF"/>
          </w:rPr>
          <w:t xml:space="preserve"> 202</w:t>
        </w:r>
        <w:r w:rsidR="00FC66C3" w:rsidRPr="0016134A">
          <w:rPr>
            <w:rStyle w:val="Hyperlink"/>
            <w:rFonts w:ascii="Microsoft Sans Serif" w:hAnsi="Microsoft Sans Serif" w:cs="Microsoft Sans Serif"/>
            <w:sz w:val="24"/>
            <w:szCs w:val="24"/>
            <w:shd w:val="clear" w:color="auto" w:fill="FFFFFF"/>
          </w:rPr>
          <w:t>4</w:t>
        </w:r>
        <w:r w:rsidR="003D5885" w:rsidRPr="0016134A">
          <w:rPr>
            <w:rStyle w:val="Hyperlink"/>
            <w:rFonts w:ascii="Microsoft Sans Serif" w:hAnsi="Microsoft Sans Serif" w:cs="Microsoft Sans Serif"/>
            <w:sz w:val="24"/>
            <w:szCs w:val="24"/>
            <w:shd w:val="clear" w:color="auto" w:fill="FFFFFF"/>
          </w:rPr>
          <w:t>/2</w:t>
        </w:r>
        <w:r w:rsidR="00FC66C3" w:rsidRPr="0016134A">
          <w:rPr>
            <w:rStyle w:val="Hyperlink"/>
            <w:rFonts w:ascii="Microsoft Sans Serif" w:hAnsi="Microsoft Sans Serif" w:cs="Microsoft Sans Serif"/>
            <w:sz w:val="24"/>
            <w:szCs w:val="24"/>
            <w:shd w:val="clear" w:color="auto" w:fill="FFFFFF"/>
          </w:rPr>
          <w:t>5</w:t>
        </w:r>
      </w:hyperlink>
      <w:r w:rsidR="00FC66C3">
        <w:rPr>
          <w:rFonts w:ascii="Microsoft Sans Serif" w:hAnsi="Microsoft Sans Serif" w:cs="Microsoft Sans Serif"/>
          <w:sz w:val="24"/>
          <w:szCs w:val="24"/>
          <w:shd w:val="clear" w:color="auto" w:fill="FFFFFF"/>
        </w:rPr>
        <w:t>.</w:t>
      </w:r>
      <w:ins w:id="78" w:author="Charlie Meyrick" w:date="2024-02-14T14:22:00Z">
        <w:r>
          <w:rPr>
            <w:rFonts w:ascii="Microsoft Sans Serif" w:hAnsi="Microsoft Sans Serif" w:cs="Microsoft Sans Serif"/>
            <w:sz w:val="24"/>
            <w:szCs w:val="24"/>
            <w:shd w:val="clear" w:color="auto" w:fill="FFFFFF"/>
          </w:rPr>
          <w:t xml:space="preserve"> </w:t>
        </w:r>
        <w:r w:rsidR="00B431AD">
          <w:rPr>
            <w:rFonts w:ascii="Microsoft Sans Serif" w:hAnsi="Microsoft Sans Serif" w:cs="Microsoft Sans Serif"/>
            <w:sz w:val="24"/>
            <w:szCs w:val="24"/>
            <w:shd w:val="clear" w:color="auto" w:fill="FFFFFF"/>
          </w:rPr>
          <w:t>This suggests the pattern shown in Figure 2 is likely to persist.</w:t>
        </w:r>
      </w:ins>
    </w:p>
    <w:p w14:paraId="734ED8EF" w14:textId="77777777" w:rsidR="0016134A" w:rsidRPr="003C202B" w:rsidRDefault="0016134A">
      <w:pPr>
        <w:rPr>
          <w:rFonts w:ascii="Microsoft Sans Serif" w:hAnsi="Microsoft Sans Serif" w:cs="Microsoft Sans Serif"/>
          <w:sz w:val="24"/>
          <w:szCs w:val="24"/>
          <w:shd w:val="clear" w:color="auto" w:fill="FFFFFF"/>
        </w:rPr>
      </w:pPr>
    </w:p>
    <w:p w14:paraId="2A29D9E8" w14:textId="13E64E0A" w:rsidR="003844FF" w:rsidRPr="00B431AD" w:rsidDel="00B431AD" w:rsidRDefault="003844FF">
      <w:pPr>
        <w:rPr>
          <w:del w:id="79" w:author="Charlie Meyrick" w:date="2024-02-14T14:22:00Z"/>
          <w:rFonts w:ascii="Microsoft Sans Serif" w:hAnsi="Microsoft Sans Serif" w:cs="Microsoft Sans Serif"/>
          <w:b/>
          <w:bCs/>
          <w:sz w:val="24"/>
          <w:szCs w:val="24"/>
          <w:rPrChange w:id="80" w:author="Charlie Meyrick" w:date="2024-02-14T14:23:00Z">
            <w:rPr>
              <w:del w:id="81" w:author="Charlie Meyrick" w:date="2024-02-14T14:22:00Z"/>
              <w:rFonts w:ascii="Microsoft Sans Serif" w:hAnsi="Microsoft Sans Serif" w:cs="Microsoft Sans Serif"/>
              <w:sz w:val="24"/>
              <w:szCs w:val="24"/>
            </w:rPr>
          </w:rPrChange>
        </w:rPr>
      </w:pPr>
      <w:del w:id="82" w:author="Charlie Meyrick" w:date="2024-02-14T14:22:00Z">
        <w:r w:rsidRPr="00B431AD" w:rsidDel="00B431AD">
          <w:rPr>
            <w:rFonts w:ascii="Microsoft Sans Serif" w:hAnsi="Microsoft Sans Serif" w:cs="Microsoft Sans Serif"/>
            <w:b/>
            <w:bCs/>
            <w:sz w:val="24"/>
            <w:szCs w:val="24"/>
            <w:rPrChange w:id="83" w:author="Charlie Meyrick" w:date="2024-02-14T14:23:00Z">
              <w:rPr>
                <w:rFonts w:ascii="Microsoft Sans Serif" w:hAnsi="Microsoft Sans Serif" w:cs="Microsoft Sans Serif"/>
                <w:sz w:val="24"/>
                <w:szCs w:val="24"/>
              </w:rPr>
            </w:rPrChange>
          </w:rPr>
          <w:delText xml:space="preserve">Figure 1: </w:delText>
        </w:r>
        <w:r w:rsidR="00D37E1A" w:rsidRPr="00B431AD" w:rsidDel="00B431AD">
          <w:rPr>
            <w:rFonts w:ascii="Microsoft Sans Serif" w:hAnsi="Microsoft Sans Serif" w:cs="Microsoft Sans Serif"/>
            <w:b/>
            <w:bCs/>
            <w:sz w:val="24"/>
            <w:szCs w:val="24"/>
            <w:rPrChange w:id="84" w:author="Charlie Meyrick" w:date="2024-02-14T14:23:00Z">
              <w:rPr>
                <w:rFonts w:ascii="Microsoft Sans Serif" w:hAnsi="Microsoft Sans Serif" w:cs="Microsoft Sans Serif"/>
                <w:sz w:val="24"/>
                <w:szCs w:val="24"/>
              </w:rPr>
            </w:rPrChange>
          </w:rPr>
          <w:delText>Change in</w:delText>
        </w:r>
        <w:r w:rsidR="00836716" w:rsidRPr="00B431AD" w:rsidDel="00B431AD">
          <w:rPr>
            <w:rFonts w:ascii="Microsoft Sans Serif" w:hAnsi="Microsoft Sans Serif" w:cs="Microsoft Sans Serif"/>
            <w:b/>
            <w:bCs/>
            <w:sz w:val="24"/>
            <w:szCs w:val="24"/>
            <w:rPrChange w:id="85" w:author="Charlie Meyrick" w:date="2024-02-14T14:23:00Z">
              <w:rPr>
                <w:rFonts w:ascii="Microsoft Sans Serif" w:hAnsi="Microsoft Sans Serif" w:cs="Microsoft Sans Serif"/>
                <w:sz w:val="24"/>
                <w:szCs w:val="24"/>
              </w:rPr>
            </w:rPrChange>
          </w:rPr>
          <w:delText xml:space="preserve"> Wheat</w:delText>
        </w:r>
        <w:r w:rsidR="00D37E1A" w:rsidRPr="00B431AD" w:rsidDel="00B431AD">
          <w:rPr>
            <w:rFonts w:ascii="Microsoft Sans Serif" w:hAnsi="Microsoft Sans Serif" w:cs="Microsoft Sans Serif"/>
            <w:b/>
            <w:bCs/>
            <w:sz w:val="24"/>
            <w:szCs w:val="24"/>
            <w:rPrChange w:id="86" w:author="Charlie Meyrick" w:date="2024-02-14T14:23:00Z">
              <w:rPr>
                <w:rFonts w:ascii="Microsoft Sans Serif" w:hAnsi="Microsoft Sans Serif" w:cs="Microsoft Sans Serif"/>
                <w:sz w:val="24"/>
                <w:szCs w:val="24"/>
              </w:rPr>
            </w:rPrChange>
          </w:rPr>
          <w:delText xml:space="preserve"> Imports from 2021/2022 </w:delText>
        </w:r>
        <w:r w:rsidR="007E6CFA" w:rsidRPr="00B431AD" w:rsidDel="00B431AD">
          <w:rPr>
            <w:rFonts w:ascii="Microsoft Sans Serif" w:hAnsi="Microsoft Sans Serif" w:cs="Microsoft Sans Serif"/>
            <w:b/>
            <w:bCs/>
            <w:sz w:val="24"/>
            <w:szCs w:val="24"/>
            <w:rPrChange w:id="87" w:author="Charlie Meyrick" w:date="2024-02-14T14:23:00Z">
              <w:rPr>
                <w:rFonts w:ascii="Microsoft Sans Serif" w:hAnsi="Microsoft Sans Serif" w:cs="Microsoft Sans Serif"/>
                <w:sz w:val="24"/>
                <w:szCs w:val="24"/>
              </w:rPr>
            </w:rPrChange>
          </w:rPr>
          <w:delText>to 2022/2023 Agricultural Season</w:delText>
        </w:r>
      </w:del>
    </w:p>
    <w:p w14:paraId="4FA3BFC1" w14:textId="64CC1911" w:rsidR="00C8673C" w:rsidRPr="00B431AD" w:rsidDel="00B431AD" w:rsidRDefault="00C8673C">
      <w:pPr>
        <w:rPr>
          <w:del w:id="88" w:author="Charlie Meyrick" w:date="2024-02-14T14:22:00Z"/>
          <w:rFonts w:ascii="Microsoft Sans Serif" w:hAnsi="Microsoft Sans Serif" w:cs="Microsoft Sans Serif"/>
          <w:b/>
          <w:bCs/>
          <w:sz w:val="24"/>
          <w:szCs w:val="24"/>
          <w:rPrChange w:id="89" w:author="Charlie Meyrick" w:date="2024-02-14T14:23:00Z">
            <w:rPr>
              <w:del w:id="90" w:author="Charlie Meyrick" w:date="2024-02-14T14:22:00Z"/>
              <w:rFonts w:ascii="Microsoft Sans Serif" w:hAnsi="Microsoft Sans Serif" w:cs="Microsoft Sans Serif"/>
              <w:sz w:val="24"/>
              <w:szCs w:val="24"/>
            </w:rPr>
          </w:rPrChange>
        </w:rPr>
      </w:pPr>
      <w:del w:id="91" w:author="Charlie Meyrick" w:date="2024-02-14T14:22:00Z">
        <w:r w:rsidRPr="00B431AD" w:rsidDel="00B431AD">
          <w:rPr>
            <w:b/>
            <w:bCs/>
            <w:noProof/>
            <w:rPrChange w:id="92" w:author="Charlie Meyrick" w:date="2024-02-14T14:23:00Z">
              <w:rPr>
                <w:noProof/>
              </w:rPr>
            </w:rPrChange>
          </w:rPr>
          <w:drawing>
            <wp:inline distT="0" distB="0" distL="0" distR="0" wp14:anchorId="16941ACC" wp14:editId="6B2514A5">
              <wp:extent cx="5463540" cy="2743200"/>
              <wp:effectExtent l="0" t="0" r="3810" b="0"/>
              <wp:docPr id="1" name="Chart 1">
                <a:extLst xmlns:a="http://schemas.openxmlformats.org/drawingml/2006/main">
                  <a:ext uri="{FF2B5EF4-FFF2-40B4-BE49-F238E27FC236}">
                    <a16:creationId xmlns:a16="http://schemas.microsoft.com/office/drawing/2014/main" id="{113AF4F4-7344-4291-6CB8-3F0F8AD984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del>
    </w:p>
    <w:p w14:paraId="2252EC90" w14:textId="1E248A7A" w:rsidR="007E6CFA" w:rsidRPr="00B431AD" w:rsidDel="00B431AD" w:rsidRDefault="007E6CFA">
      <w:pPr>
        <w:rPr>
          <w:del w:id="93" w:author="Charlie Meyrick" w:date="2024-02-14T14:22:00Z"/>
          <w:rFonts w:ascii="Microsoft Sans Serif" w:hAnsi="Microsoft Sans Serif" w:cs="Microsoft Sans Serif"/>
          <w:b/>
          <w:bCs/>
          <w:sz w:val="24"/>
          <w:szCs w:val="24"/>
          <w:rPrChange w:id="94" w:author="Charlie Meyrick" w:date="2024-02-14T14:23:00Z">
            <w:rPr>
              <w:del w:id="95" w:author="Charlie Meyrick" w:date="2024-02-14T14:22:00Z"/>
              <w:rFonts w:ascii="Microsoft Sans Serif" w:hAnsi="Microsoft Sans Serif" w:cs="Microsoft Sans Serif"/>
              <w:sz w:val="24"/>
              <w:szCs w:val="24"/>
            </w:rPr>
          </w:rPrChange>
        </w:rPr>
      </w:pPr>
      <w:del w:id="96" w:author="Charlie Meyrick" w:date="2024-02-14T14:22:00Z">
        <w:r w:rsidRPr="00B431AD" w:rsidDel="00B431AD">
          <w:rPr>
            <w:rFonts w:ascii="Microsoft Sans Serif" w:hAnsi="Microsoft Sans Serif" w:cs="Microsoft Sans Serif"/>
            <w:b/>
            <w:bCs/>
            <w:sz w:val="24"/>
            <w:szCs w:val="24"/>
            <w:rPrChange w:id="97" w:author="Charlie Meyrick" w:date="2024-02-14T14:23:00Z">
              <w:rPr>
                <w:rFonts w:ascii="Microsoft Sans Serif" w:hAnsi="Microsoft Sans Serif" w:cs="Microsoft Sans Serif"/>
                <w:sz w:val="24"/>
                <w:szCs w:val="24"/>
              </w:rPr>
            </w:rPrChange>
          </w:rPr>
          <w:delText xml:space="preserve">Source: </w:delText>
        </w:r>
        <w:r w:rsidRPr="00B431AD" w:rsidDel="00B431AD">
          <w:rPr>
            <w:b/>
            <w:bCs/>
            <w:rPrChange w:id="98" w:author="Charlie Meyrick" w:date="2024-02-14T14:23:00Z">
              <w:rPr/>
            </w:rPrChange>
          </w:rPr>
          <w:fldChar w:fldCharType="begin"/>
        </w:r>
        <w:r w:rsidRPr="00B431AD" w:rsidDel="00B431AD">
          <w:rPr>
            <w:b/>
            <w:bCs/>
            <w:rPrChange w:id="99" w:author="Charlie Meyrick" w:date="2024-02-14T14:23:00Z">
              <w:rPr/>
            </w:rPrChange>
          </w:rPr>
          <w:delInstrText>HYPERLINK "https://globaltradedata.wto.org/real-time-data-based-on-non-wto-data-sources"</w:delInstrText>
        </w:r>
        <w:r w:rsidRPr="007175ED" w:rsidDel="00B431AD">
          <w:rPr>
            <w:b/>
            <w:bCs/>
          </w:rPr>
        </w:r>
        <w:r w:rsidRPr="00B431AD" w:rsidDel="00B431AD">
          <w:rPr>
            <w:b/>
            <w:bCs/>
            <w:rPrChange w:id="100" w:author="Charlie Meyrick" w:date="2024-02-14T14:23:00Z">
              <w:rPr>
                <w:rStyle w:val="Hyperlink"/>
                <w:rFonts w:ascii="Microsoft Sans Serif" w:hAnsi="Microsoft Sans Serif" w:cs="Microsoft Sans Serif"/>
                <w:sz w:val="24"/>
                <w:szCs w:val="24"/>
              </w:rPr>
            </w:rPrChange>
          </w:rPr>
          <w:fldChar w:fldCharType="separate"/>
        </w:r>
        <w:r w:rsidR="008A7F6A" w:rsidRPr="00B431AD" w:rsidDel="00B431AD">
          <w:rPr>
            <w:rStyle w:val="Hyperlink"/>
            <w:rFonts w:ascii="Microsoft Sans Serif" w:hAnsi="Microsoft Sans Serif" w:cs="Microsoft Sans Serif"/>
            <w:b/>
            <w:bCs/>
            <w:sz w:val="24"/>
            <w:szCs w:val="24"/>
            <w:rPrChange w:id="101" w:author="Charlie Meyrick" w:date="2024-02-14T14:23:00Z">
              <w:rPr>
                <w:rStyle w:val="Hyperlink"/>
                <w:rFonts w:ascii="Microsoft Sans Serif" w:hAnsi="Microsoft Sans Serif" w:cs="Microsoft Sans Serif"/>
                <w:sz w:val="24"/>
                <w:szCs w:val="24"/>
              </w:rPr>
            </w:rPrChange>
          </w:rPr>
          <w:delText>World Trade Organisation (</w:delText>
        </w:r>
        <w:r w:rsidR="00F57F13" w:rsidRPr="00B431AD" w:rsidDel="00B431AD">
          <w:rPr>
            <w:rStyle w:val="Hyperlink"/>
            <w:rFonts w:ascii="Microsoft Sans Serif" w:hAnsi="Microsoft Sans Serif" w:cs="Microsoft Sans Serif"/>
            <w:b/>
            <w:bCs/>
            <w:sz w:val="24"/>
            <w:szCs w:val="24"/>
            <w:rPrChange w:id="102" w:author="Charlie Meyrick" w:date="2024-02-14T14:23:00Z">
              <w:rPr>
                <w:rStyle w:val="Hyperlink"/>
                <w:rFonts w:ascii="Microsoft Sans Serif" w:hAnsi="Microsoft Sans Serif" w:cs="Microsoft Sans Serif"/>
                <w:sz w:val="24"/>
                <w:szCs w:val="24"/>
              </w:rPr>
            </w:rPrChange>
          </w:rPr>
          <w:delText>WTO), 2024</w:delText>
        </w:r>
        <w:r w:rsidRPr="00B431AD" w:rsidDel="00B431AD">
          <w:rPr>
            <w:rStyle w:val="Hyperlink"/>
            <w:rFonts w:ascii="Microsoft Sans Serif" w:hAnsi="Microsoft Sans Serif" w:cs="Microsoft Sans Serif"/>
            <w:b/>
            <w:bCs/>
            <w:sz w:val="24"/>
            <w:szCs w:val="24"/>
            <w:rPrChange w:id="103" w:author="Charlie Meyrick" w:date="2024-02-14T14:23:00Z">
              <w:rPr>
                <w:rStyle w:val="Hyperlink"/>
                <w:rFonts w:ascii="Microsoft Sans Serif" w:hAnsi="Microsoft Sans Serif" w:cs="Microsoft Sans Serif"/>
                <w:sz w:val="24"/>
                <w:szCs w:val="24"/>
              </w:rPr>
            </w:rPrChange>
          </w:rPr>
          <w:fldChar w:fldCharType="end"/>
        </w:r>
        <w:r w:rsidR="00F57F13" w:rsidRPr="00B431AD" w:rsidDel="00B431AD">
          <w:rPr>
            <w:rFonts w:ascii="Microsoft Sans Serif" w:hAnsi="Microsoft Sans Serif" w:cs="Microsoft Sans Serif"/>
            <w:b/>
            <w:bCs/>
            <w:sz w:val="24"/>
            <w:szCs w:val="24"/>
            <w:rPrChange w:id="104" w:author="Charlie Meyrick" w:date="2024-02-14T14:23:00Z">
              <w:rPr>
                <w:rFonts w:ascii="Microsoft Sans Serif" w:hAnsi="Microsoft Sans Serif" w:cs="Microsoft Sans Serif"/>
                <w:sz w:val="24"/>
                <w:szCs w:val="24"/>
              </w:rPr>
            </w:rPrChange>
          </w:rPr>
          <w:delText xml:space="preserve"> </w:delText>
        </w:r>
      </w:del>
    </w:p>
    <w:p w14:paraId="2196DEA3" w14:textId="77777777" w:rsidR="0016134A" w:rsidRPr="00B431AD" w:rsidDel="00B431AD" w:rsidRDefault="0016134A">
      <w:pPr>
        <w:rPr>
          <w:del w:id="105" w:author="Charlie Meyrick" w:date="2024-02-14T14:23:00Z"/>
          <w:rFonts w:ascii="Microsoft Sans Serif" w:hAnsi="Microsoft Sans Serif" w:cs="Microsoft Sans Serif"/>
          <w:b/>
          <w:bCs/>
          <w:sz w:val="24"/>
          <w:szCs w:val="24"/>
          <w:rPrChange w:id="106" w:author="Charlie Meyrick" w:date="2024-02-14T14:23:00Z">
            <w:rPr>
              <w:del w:id="107" w:author="Charlie Meyrick" w:date="2024-02-14T14:23:00Z"/>
              <w:rFonts w:ascii="Microsoft Sans Serif" w:hAnsi="Microsoft Sans Serif" w:cs="Microsoft Sans Serif"/>
              <w:sz w:val="24"/>
              <w:szCs w:val="24"/>
            </w:rPr>
          </w:rPrChange>
        </w:rPr>
      </w:pPr>
    </w:p>
    <w:p w14:paraId="4642846F" w14:textId="24BC5D91" w:rsidR="009100AA" w:rsidRPr="00B431AD" w:rsidRDefault="009100AA">
      <w:pPr>
        <w:rPr>
          <w:rFonts w:ascii="Microsoft Sans Serif" w:hAnsi="Microsoft Sans Serif" w:cs="Microsoft Sans Serif"/>
          <w:b/>
          <w:bCs/>
          <w:sz w:val="24"/>
          <w:szCs w:val="24"/>
          <w:rPrChange w:id="108" w:author="Charlie Meyrick" w:date="2024-02-14T14:23:00Z">
            <w:rPr>
              <w:rFonts w:ascii="Microsoft Sans Serif" w:hAnsi="Microsoft Sans Serif" w:cs="Microsoft Sans Serif"/>
              <w:sz w:val="24"/>
              <w:szCs w:val="24"/>
            </w:rPr>
          </w:rPrChange>
        </w:rPr>
      </w:pPr>
      <w:r w:rsidRPr="00B431AD">
        <w:rPr>
          <w:rFonts w:ascii="Microsoft Sans Serif" w:hAnsi="Microsoft Sans Serif" w:cs="Microsoft Sans Serif"/>
          <w:b/>
          <w:bCs/>
          <w:sz w:val="24"/>
          <w:szCs w:val="24"/>
          <w:rPrChange w:id="109" w:author="Charlie Meyrick" w:date="2024-02-14T14:23:00Z">
            <w:rPr>
              <w:rFonts w:ascii="Microsoft Sans Serif" w:hAnsi="Microsoft Sans Serif" w:cs="Microsoft Sans Serif"/>
              <w:sz w:val="24"/>
              <w:szCs w:val="24"/>
            </w:rPr>
          </w:rPrChange>
        </w:rPr>
        <w:t xml:space="preserve">Figure 2: </w:t>
      </w:r>
      <w:r w:rsidR="009031CA" w:rsidRPr="00B431AD">
        <w:rPr>
          <w:rFonts w:ascii="Microsoft Sans Serif" w:hAnsi="Microsoft Sans Serif" w:cs="Microsoft Sans Serif"/>
          <w:b/>
          <w:bCs/>
          <w:sz w:val="24"/>
          <w:szCs w:val="24"/>
          <w:rPrChange w:id="110" w:author="Charlie Meyrick" w:date="2024-02-14T14:23:00Z">
            <w:rPr>
              <w:rFonts w:ascii="Microsoft Sans Serif" w:hAnsi="Microsoft Sans Serif" w:cs="Microsoft Sans Serif"/>
              <w:sz w:val="24"/>
              <w:szCs w:val="24"/>
            </w:rPr>
          </w:rPrChange>
        </w:rPr>
        <w:t xml:space="preserve">Total </w:t>
      </w:r>
      <w:r w:rsidR="0025569F" w:rsidRPr="00B431AD">
        <w:rPr>
          <w:rFonts w:ascii="Microsoft Sans Serif" w:hAnsi="Microsoft Sans Serif" w:cs="Microsoft Sans Serif"/>
          <w:b/>
          <w:bCs/>
          <w:sz w:val="24"/>
          <w:szCs w:val="24"/>
          <w:rPrChange w:id="111" w:author="Charlie Meyrick" w:date="2024-02-14T14:23:00Z">
            <w:rPr>
              <w:rFonts w:ascii="Microsoft Sans Serif" w:hAnsi="Microsoft Sans Serif" w:cs="Microsoft Sans Serif"/>
              <w:sz w:val="24"/>
              <w:szCs w:val="24"/>
            </w:rPr>
          </w:rPrChange>
        </w:rPr>
        <w:t>Wheat Exports</w:t>
      </w:r>
      <w:r w:rsidR="009031CA" w:rsidRPr="00B431AD">
        <w:rPr>
          <w:rFonts w:ascii="Microsoft Sans Serif" w:hAnsi="Microsoft Sans Serif" w:cs="Microsoft Sans Serif"/>
          <w:b/>
          <w:bCs/>
          <w:sz w:val="24"/>
          <w:szCs w:val="24"/>
          <w:rPrChange w:id="112" w:author="Charlie Meyrick" w:date="2024-02-14T14:23:00Z">
            <w:rPr>
              <w:rFonts w:ascii="Microsoft Sans Serif" w:hAnsi="Microsoft Sans Serif" w:cs="Microsoft Sans Serif"/>
              <w:sz w:val="24"/>
              <w:szCs w:val="24"/>
            </w:rPr>
          </w:rPrChange>
        </w:rPr>
        <w:t xml:space="preserve"> </w:t>
      </w:r>
      <w:ins w:id="113" w:author="Charlie Meyrick" w:date="2024-02-14T14:23:00Z">
        <w:r w:rsidR="00B431AD">
          <w:rPr>
            <w:rFonts w:ascii="Microsoft Sans Serif" w:hAnsi="Microsoft Sans Serif" w:cs="Microsoft Sans Serif"/>
            <w:b/>
            <w:bCs/>
            <w:sz w:val="24"/>
            <w:szCs w:val="24"/>
          </w:rPr>
          <w:t>(up to</w:t>
        </w:r>
      </w:ins>
      <w:del w:id="114" w:author="Charlie Meyrick" w:date="2024-02-14T14:23:00Z">
        <w:r w:rsidR="009031CA" w:rsidRPr="00B431AD" w:rsidDel="00B431AD">
          <w:rPr>
            <w:rFonts w:ascii="Microsoft Sans Serif" w:hAnsi="Microsoft Sans Serif" w:cs="Microsoft Sans Serif"/>
            <w:b/>
            <w:bCs/>
            <w:sz w:val="24"/>
            <w:szCs w:val="24"/>
            <w:rPrChange w:id="115" w:author="Charlie Meyrick" w:date="2024-02-14T14:23:00Z">
              <w:rPr>
                <w:rFonts w:ascii="Microsoft Sans Serif" w:hAnsi="Microsoft Sans Serif" w:cs="Microsoft Sans Serif"/>
                <w:sz w:val="24"/>
                <w:szCs w:val="24"/>
              </w:rPr>
            </w:rPrChange>
          </w:rPr>
          <w:delText xml:space="preserve">as </w:delText>
        </w:r>
        <w:r w:rsidR="0016134A" w:rsidRPr="00B431AD" w:rsidDel="00B431AD">
          <w:rPr>
            <w:rFonts w:ascii="Microsoft Sans Serif" w:hAnsi="Microsoft Sans Serif" w:cs="Microsoft Sans Serif"/>
            <w:b/>
            <w:bCs/>
            <w:sz w:val="24"/>
            <w:szCs w:val="24"/>
            <w:rPrChange w:id="116" w:author="Charlie Meyrick" w:date="2024-02-14T14:23:00Z">
              <w:rPr>
                <w:rFonts w:ascii="Microsoft Sans Serif" w:hAnsi="Microsoft Sans Serif" w:cs="Microsoft Sans Serif"/>
                <w:sz w:val="24"/>
                <w:szCs w:val="24"/>
              </w:rPr>
            </w:rPrChange>
          </w:rPr>
          <w:delText>of</w:delText>
        </w:r>
      </w:del>
      <w:r w:rsidR="009031CA" w:rsidRPr="00B431AD">
        <w:rPr>
          <w:rFonts w:ascii="Microsoft Sans Serif" w:hAnsi="Microsoft Sans Serif" w:cs="Microsoft Sans Serif"/>
          <w:b/>
          <w:bCs/>
          <w:sz w:val="24"/>
          <w:szCs w:val="24"/>
          <w:rPrChange w:id="117" w:author="Charlie Meyrick" w:date="2024-02-14T14:23:00Z">
            <w:rPr>
              <w:rFonts w:ascii="Microsoft Sans Serif" w:hAnsi="Microsoft Sans Serif" w:cs="Microsoft Sans Serif"/>
              <w:sz w:val="24"/>
              <w:szCs w:val="24"/>
            </w:rPr>
          </w:rPrChange>
        </w:rPr>
        <w:t xml:space="preserve"> </w:t>
      </w:r>
      <w:ins w:id="118" w:author="Charlie Meyrick" w:date="2024-02-14T14:23:00Z">
        <w:r w:rsidR="00B431AD">
          <w:rPr>
            <w:rFonts w:ascii="Microsoft Sans Serif" w:hAnsi="Microsoft Sans Serif" w:cs="Microsoft Sans Serif"/>
            <w:b/>
            <w:bCs/>
            <w:sz w:val="24"/>
            <w:szCs w:val="24"/>
          </w:rPr>
          <w:t xml:space="preserve">01 </w:t>
        </w:r>
      </w:ins>
      <w:r w:rsidR="009031CA" w:rsidRPr="00B431AD">
        <w:rPr>
          <w:rFonts w:ascii="Microsoft Sans Serif" w:hAnsi="Microsoft Sans Serif" w:cs="Microsoft Sans Serif"/>
          <w:b/>
          <w:bCs/>
          <w:sz w:val="24"/>
          <w:szCs w:val="24"/>
          <w:rPrChange w:id="119" w:author="Charlie Meyrick" w:date="2024-02-14T14:23:00Z">
            <w:rPr>
              <w:rFonts w:ascii="Microsoft Sans Serif" w:hAnsi="Microsoft Sans Serif" w:cs="Microsoft Sans Serif"/>
              <w:sz w:val="24"/>
              <w:szCs w:val="24"/>
            </w:rPr>
          </w:rPrChange>
        </w:rPr>
        <w:t>Ja</w:t>
      </w:r>
      <w:ins w:id="120" w:author="Charlie Meyrick" w:date="2024-02-14T14:23:00Z">
        <w:r w:rsidR="00B431AD">
          <w:rPr>
            <w:rFonts w:ascii="Microsoft Sans Serif" w:hAnsi="Microsoft Sans Serif" w:cs="Microsoft Sans Serif"/>
            <w:b/>
            <w:bCs/>
            <w:sz w:val="24"/>
            <w:szCs w:val="24"/>
          </w:rPr>
          <w:t>nuary 2024)</w:t>
        </w:r>
      </w:ins>
      <w:del w:id="121" w:author="Charlie Meyrick" w:date="2024-02-14T14:23:00Z">
        <w:r w:rsidR="009031CA" w:rsidRPr="00B431AD" w:rsidDel="00B431AD">
          <w:rPr>
            <w:rFonts w:ascii="Microsoft Sans Serif" w:hAnsi="Microsoft Sans Serif" w:cs="Microsoft Sans Serif"/>
            <w:b/>
            <w:bCs/>
            <w:sz w:val="24"/>
            <w:szCs w:val="24"/>
            <w:rPrChange w:id="122" w:author="Charlie Meyrick" w:date="2024-02-14T14:23:00Z">
              <w:rPr>
                <w:rFonts w:ascii="Microsoft Sans Serif" w:hAnsi="Microsoft Sans Serif" w:cs="Microsoft Sans Serif"/>
                <w:sz w:val="24"/>
                <w:szCs w:val="24"/>
              </w:rPr>
            </w:rPrChange>
          </w:rPr>
          <w:delText>n 1</w:delText>
        </w:r>
      </w:del>
      <w:r w:rsidR="0025569F" w:rsidRPr="00B431AD">
        <w:rPr>
          <w:rFonts w:ascii="Microsoft Sans Serif" w:hAnsi="Microsoft Sans Serif" w:cs="Microsoft Sans Serif"/>
          <w:b/>
          <w:bCs/>
          <w:sz w:val="24"/>
          <w:szCs w:val="24"/>
          <w:rPrChange w:id="123" w:author="Charlie Meyrick" w:date="2024-02-14T14:23:00Z">
            <w:rPr>
              <w:rFonts w:ascii="Microsoft Sans Serif" w:hAnsi="Microsoft Sans Serif" w:cs="Microsoft Sans Serif"/>
              <w:sz w:val="24"/>
              <w:szCs w:val="24"/>
            </w:rPr>
          </w:rPrChange>
        </w:rPr>
        <w:t xml:space="preserve"> </w:t>
      </w:r>
    </w:p>
    <w:p w14:paraId="14483AC8" w14:textId="03445911" w:rsidR="009100AA" w:rsidRDefault="00DE6B56">
      <w:pPr>
        <w:rPr>
          <w:rFonts w:ascii="Microsoft Sans Serif" w:hAnsi="Microsoft Sans Serif" w:cs="Microsoft Sans Serif"/>
          <w:sz w:val="24"/>
          <w:szCs w:val="24"/>
        </w:rPr>
      </w:pPr>
      <w:r>
        <w:rPr>
          <w:noProof/>
        </w:rPr>
        <w:lastRenderedPageBreak/>
        <w:drawing>
          <wp:inline distT="0" distB="0" distL="0" distR="0" wp14:anchorId="70198CA2" wp14:editId="4699EA1F">
            <wp:extent cx="4572000" cy="2743200"/>
            <wp:effectExtent l="0" t="0" r="0" b="0"/>
            <wp:docPr id="3" name="Chart 3">
              <a:extLst xmlns:a="http://schemas.openxmlformats.org/drawingml/2006/main">
                <a:ext uri="{FF2B5EF4-FFF2-40B4-BE49-F238E27FC236}">
                  <a16:creationId xmlns:a16="http://schemas.microsoft.com/office/drawing/2014/main" id="{971F1CEA-940C-2A5E-4FED-EC0D9EE20F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75C42E2" w14:textId="77777777" w:rsidR="00DE6B56" w:rsidRDefault="00DE6B56" w:rsidP="00DE6B56">
      <w:pPr>
        <w:rPr>
          <w:rFonts w:ascii="Microsoft Sans Serif" w:hAnsi="Microsoft Sans Serif" w:cs="Microsoft Sans Serif"/>
          <w:sz w:val="24"/>
          <w:szCs w:val="24"/>
        </w:rPr>
      </w:pPr>
      <w:r>
        <w:rPr>
          <w:rFonts w:ascii="Microsoft Sans Serif" w:hAnsi="Microsoft Sans Serif" w:cs="Microsoft Sans Serif"/>
          <w:sz w:val="24"/>
          <w:szCs w:val="24"/>
        </w:rPr>
        <w:t xml:space="preserve">Source: </w:t>
      </w:r>
      <w:hyperlink r:id="rId14" w:history="1">
        <w:r w:rsidRPr="00F57F13">
          <w:rPr>
            <w:rStyle w:val="Hyperlink"/>
            <w:rFonts w:ascii="Microsoft Sans Serif" w:hAnsi="Microsoft Sans Serif" w:cs="Microsoft Sans Serif"/>
            <w:sz w:val="24"/>
            <w:szCs w:val="24"/>
          </w:rPr>
          <w:t>World Trade Organisation (WTO), 2024</w:t>
        </w:r>
      </w:hyperlink>
      <w:r>
        <w:rPr>
          <w:rFonts w:ascii="Microsoft Sans Serif" w:hAnsi="Microsoft Sans Serif" w:cs="Microsoft Sans Serif"/>
          <w:sz w:val="24"/>
          <w:szCs w:val="24"/>
        </w:rPr>
        <w:t xml:space="preserve"> </w:t>
      </w:r>
    </w:p>
    <w:p w14:paraId="057F9869" w14:textId="77777777" w:rsidR="00DE6B56" w:rsidRDefault="00DE6B56">
      <w:pPr>
        <w:rPr>
          <w:rFonts w:ascii="Microsoft Sans Serif" w:hAnsi="Microsoft Sans Serif" w:cs="Microsoft Sans Serif"/>
          <w:sz w:val="24"/>
          <w:szCs w:val="24"/>
        </w:rPr>
      </w:pPr>
    </w:p>
    <w:p w14:paraId="723E35B3" w14:textId="77777777" w:rsidR="009A3748" w:rsidDel="00B431AD" w:rsidRDefault="009A3748">
      <w:pPr>
        <w:rPr>
          <w:del w:id="124" w:author="Charlie Meyrick" w:date="2024-02-14T14:23:00Z"/>
          <w:rFonts w:ascii="Microsoft Sans Serif" w:hAnsi="Microsoft Sans Serif" w:cs="Microsoft Sans Serif"/>
          <w:sz w:val="24"/>
          <w:szCs w:val="24"/>
          <w:shd w:val="clear" w:color="auto" w:fill="FFFFFF"/>
        </w:rPr>
      </w:pPr>
    </w:p>
    <w:p w14:paraId="78FE2C8D" w14:textId="77777777" w:rsidR="009A3748" w:rsidDel="00B431AD" w:rsidRDefault="009A3748">
      <w:pPr>
        <w:rPr>
          <w:del w:id="125" w:author="Charlie Meyrick" w:date="2024-02-14T14:23:00Z"/>
          <w:rFonts w:ascii="Microsoft Sans Serif" w:hAnsi="Microsoft Sans Serif" w:cs="Microsoft Sans Serif"/>
          <w:sz w:val="24"/>
          <w:szCs w:val="24"/>
          <w:shd w:val="clear" w:color="auto" w:fill="FFFFFF"/>
        </w:rPr>
      </w:pPr>
    </w:p>
    <w:p w14:paraId="00A0F9EB" w14:textId="20749B84" w:rsidR="009A3748" w:rsidRPr="00134C98" w:rsidRDefault="009A3748">
      <w:pPr>
        <w:rPr>
          <w:rFonts w:ascii="Microsoft Sans Serif" w:hAnsi="Microsoft Sans Serif" w:cs="Microsoft Sans Serif"/>
          <w:b/>
          <w:bCs/>
          <w:sz w:val="24"/>
          <w:szCs w:val="24"/>
          <w:shd w:val="clear" w:color="auto" w:fill="FFFFFF"/>
        </w:rPr>
      </w:pPr>
      <w:r w:rsidRPr="00134C98">
        <w:rPr>
          <w:rFonts w:ascii="Microsoft Sans Serif" w:hAnsi="Microsoft Sans Serif" w:cs="Microsoft Sans Serif"/>
          <w:b/>
          <w:bCs/>
          <w:sz w:val="24"/>
          <w:szCs w:val="24"/>
          <w:shd w:val="clear" w:color="auto" w:fill="FFFFFF"/>
        </w:rPr>
        <w:t xml:space="preserve">How </w:t>
      </w:r>
      <w:r w:rsidR="00134C98" w:rsidRPr="00134C98">
        <w:rPr>
          <w:rFonts w:ascii="Microsoft Sans Serif" w:hAnsi="Microsoft Sans Serif" w:cs="Microsoft Sans Serif"/>
          <w:b/>
          <w:bCs/>
          <w:sz w:val="24"/>
          <w:szCs w:val="24"/>
          <w:shd w:val="clear" w:color="auto" w:fill="FFFFFF"/>
        </w:rPr>
        <w:t>have food prices changed?</w:t>
      </w:r>
    </w:p>
    <w:p w14:paraId="48A1ACD0" w14:textId="3A77C656" w:rsidR="00EF33CC" w:rsidRPr="00A30FD3" w:rsidRDefault="00A30FD3">
      <w:pPr>
        <w:rPr>
          <w:rFonts w:ascii="Microsoft Sans Serif" w:hAnsi="Microsoft Sans Serif" w:cs="Microsoft Sans Serif"/>
          <w:sz w:val="24"/>
          <w:szCs w:val="24"/>
          <w:shd w:val="clear" w:color="auto" w:fill="FFFFFF"/>
        </w:rPr>
      </w:pPr>
      <w:r>
        <w:rPr>
          <w:rFonts w:ascii="Microsoft Sans Serif" w:hAnsi="Microsoft Sans Serif" w:cs="Microsoft Sans Serif"/>
          <w:sz w:val="24"/>
          <w:szCs w:val="24"/>
          <w:shd w:val="clear" w:color="auto" w:fill="FFFFFF"/>
        </w:rPr>
        <w:t xml:space="preserve">Food inavailabilty and instability will make more people </w:t>
      </w:r>
      <w:ins w:id="126" w:author="Charlie Meyrick" w:date="2024-02-14T14:23:00Z">
        <w:r w:rsidR="00B431AD">
          <w:rPr>
            <w:rFonts w:ascii="Microsoft Sans Serif" w:hAnsi="Microsoft Sans Serif" w:cs="Microsoft Sans Serif"/>
            <w:sz w:val="24"/>
            <w:szCs w:val="24"/>
            <w:shd w:val="clear" w:color="auto" w:fill="FFFFFF"/>
          </w:rPr>
          <w:t>‘</w:t>
        </w:r>
      </w:ins>
      <w:r>
        <w:rPr>
          <w:rFonts w:ascii="Microsoft Sans Serif" w:hAnsi="Microsoft Sans Serif" w:cs="Microsoft Sans Serif"/>
          <w:sz w:val="24"/>
          <w:szCs w:val="24"/>
          <w:shd w:val="clear" w:color="auto" w:fill="FFFFFF"/>
        </w:rPr>
        <w:t>food insecure</w:t>
      </w:r>
      <w:ins w:id="127" w:author="Charlie Meyrick" w:date="2024-02-14T14:23:00Z">
        <w:r w:rsidR="00B431AD">
          <w:rPr>
            <w:rFonts w:ascii="Microsoft Sans Serif" w:hAnsi="Microsoft Sans Serif" w:cs="Microsoft Sans Serif"/>
            <w:sz w:val="24"/>
            <w:szCs w:val="24"/>
            <w:shd w:val="clear" w:color="auto" w:fill="FFFFFF"/>
          </w:rPr>
          <w:t>’.</w:t>
        </w:r>
      </w:ins>
      <w:r>
        <w:rPr>
          <w:rFonts w:ascii="Microsoft Sans Serif" w:hAnsi="Microsoft Sans Serif" w:cs="Microsoft Sans Serif"/>
          <w:sz w:val="24"/>
          <w:szCs w:val="24"/>
          <w:shd w:val="clear" w:color="auto" w:fill="FFFFFF"/>
        </w:rPr>
        <w:t xml:space="preserve"> </w:t>
      </w:r>
      <w:ins w:id="128" w:author="Charlie Meyrick" w:date="2024-02-14T14:23:00Z">
        <w:r w:rsidR="00B431AD">
          <w:rPr>
            <w:rFonts w:ascii="Microsoft Sans Serif" w:hAnsi="Microsoft Sans Serif" w:cs="Microsoft Sans Serif"/>
            <w:sz w:val="24"/>
            <w:szCs w:val="24"/>
            <w:shd w:val="clear" w:color="auto" w:fill="FFFFFF"/>
          </w:rPr>
          <w:t xml:space="preserve">This will bring with it </w:t>
        </w:r>
      </w:ins>
      <w:del w:id="129" w:author="Charlie Meyrick" w:date="2024-02-14T14:23:00Z">
        <w:r w:rsidDel="00B431AD">
          <w:rPr>
            <w:rFonts w:ascii="Microsoft Sans Serif" w:hAnsi="Microsoft Sans Serif" w:cs="Microsoft Sans Serif"/>
            <w:sz w:val="24"/>
            <w:szCs w:val="24"/>
            <w:shd w:val="clear" w:color="auto" w:fill="FFFFFF"/>
          </w:rPr>
          <w:delText xml:space="preserve">with their </w:delText>
        </w:r>
      </w:del>
      <w:ins w:id="130" w:author="Charlie Meyrick" w:date="2024-02-14T14:24:00Z">
        <w:r w:rsidR="00B431AD">
          <w:rPr>
            <w:rFonts w:ascii="Microsoft Sans Serif" w:hAnsi="Microsoft Sans Serif" w:cs="Microsoft Sans Serif"/>
            <w:sz w:val="24"/>
            <w:szCs w:val="24"/>
            <w:shd w:val="clear" w:color="auto" w:fill="FFFFFF"/>
          </w:rPr>
          <w:t>wider</w:t>
        </w:r>
      </w:ins>
      <w:del w:id="131" w:author="Charlie Meyrick" w:date="2024-02-14T14:24:00Z">
        <w:r w:rsidDel="00B431AD">
          <w:rPr>
            <w:rFonts w:ascii="Microsoft Sans Serif" w:hAnsi="Microsoft Sans Serif" w:cs="Microsoft Sans Serif"/>
            <w:sz w:val="24"/>
            <w:szCs w:val="24"/>
            <w:shd w:val="clear" w:color="auto" w:fill="FFFFFF"/>
          </w:rPr>
          <w:delText>attendant</w:delText>
        </w:r>
      </w:del>
      <w:r>
        <w:rPr>
          <w:rFonts w:ascii="Microsoft Sans Serif" w:hAnsi="Microsoft Sans Serif" w:cs="Microsoft Sans Serif"/>
          <w:sz w:val="24"/>
          <w:szCs w:val="24"/>
          <w:shd w:val="clear" w:color="auto" w:fill="FFFFFF"/>
        </w:rPr>
        <w:t xml:space="preserve"> </w:t>
      </w:r>
      <w:r w:rsidR="00134C98">
        <w:rPr>
          <w:rFonts w:ascii="Microsoft Sans Serif" w:hAnsi="Microsoft Sans Serif" w:cs="Microsoft Sans Serif"/>
          <w:sz w:val="24"/>
          <w:szCs w:val="24"/>
          <w:shd w:val="clear" w:color="auto" w:fill="FFFFFF"/>
        </w:rPr>
        <w:t xml:space="preserve">health and social </w:t>
      </w:r>
      <w:r>
        <w:rPr>
          <w:rFonts w:ascii="Microsoft Sans Serif" w:hAnsi="Microsoft Sans Serif" w:cs="Microsoft Sans Serif"/>
          <w:sz w:val="24"/>
          <w:szCs w:val="24"/>
          <w:shd w:val="clear" w:color="auto" w:fill="FFFFFF"/>
        </w:rPr>
        <w:t>consequences</w:t>
      </w:r>
      <w:ins w:id="132" w:author="Charlie Meyrick" w:date="2024-02-14T14:24:00Z">
        <w:r w:rsidR="00B431AD">
          <w:rPr>
            <w:rFonts w:ascii="Microsoft Sans Serif" w:hAnsi="Microsoft Sans Serif" w:cs="Microsoft Sans Serif"/>
            <w:sz w:val="24"/>
            <w:szCs w:val="24"/>
            <w:shd w:val="clear" w:color="auto" w:fill="FFFFFF"/>
          </w:rPr>
          <w:t>, such as medical conditions associated with malnutrition as well as social unrest and crime</w:t>
        </w:r>
      </w:ins>
      <w:r>
        <w:rPr>
          <w:rFonts w:ascii="Microsoft Sans Serif" w:hAnsi="Microsoft Sans Serif" w:cs="Microsoft Sans Serif"/>
          <w:sz w:val="24"/>
          <w:szCs w:val="24"/>
          <w:shd w:val="clear" w:color="auto" w:fill="FFFFFF"/>
        </w:rPr>
        <w:t xml:space="preserve">. </w:t>
      </w:r>
      <w:r w:rsidR="00EF33CC" w:rsidRPr="00A30FD3">
        <w:rPr>
          <w:rFonts w:ascii="Microsoft Sans Serif" w:hAnsi="Microsoft Sans Serif" w:cs="Microsoft Sans Serif"/>
          <w:sz w:val="24"/>
          <w:szCs w:val="24"/>
          <w:shd w:val="clear" w:color="auto" w:fill="FFFFFF"/>
        </w:rPr>
        <w:t xml:space="preserve">It is projected that </w:t>
      </w:r>
      <w:hyperlink r:id="rId15" w:history="1">
        <w:r w:rsidR="00EF33CC" w:rsidRPr="00447E41">
          <w:rPr>
            <w:rStyle w:val="Hyperlink"/>
            <w:rFonts w:ascii="Microsoft Sans Serif" w:hAnsi="Microsoft Sans Serif" w:cs="Microsoft Sans Serif"/>
            <w:sz w:val="24"/>
            <w:szCs w:val="24"/>
            <w:shd w:val="clear" w:color="auto" w:fill="FFFFFF"/>
          </w:rPr>
          <w:t>almost 600 million people will be chronically undernourished in 2030</w:t>
        </w:r>
      </w:hyperlink>
      <w:r w:rsidR="00EF33CC" w:rsidRPr="00A30FD3">
        <w:rPr>
          <w:rFonts w:ascii="Microsoft Sans Serif" w:hAnsi="Microsoft Sans Serif" w:cs="Microsoft Sans Serif"/>
          <w:sz w:val="24"/>
          <w:szCs w:val="24"/>
          <w:shd w:val="clear" w:color="auto" w:fill="FFFFFF"/>
        </w:rPr>
        <w:t xml:space="preserve"> if the war is sustained, with Africa</w:t>
      </w:r>
      <w:r w:rsidR="00350AEA">
        <w:rPr>
          <w:rFonts w:ascii="Microsoft Sans Serif" w:hAnsi="Microsoft Sans Serif" w:cs="Microsoft Sans Serif"/>
          <w:sz w:val="24"/>
          <w:szCs w:val="24"/>
          <w:shd w:val="clear" w:color="auto" w:fill="FFFFFF"/>
        </w:rPr>
        <w:t xml:space="preserve"> – </w:t>
      </w:r>
      <w:hyperlink r:id="rId16" w:history="1">
        <w:r w:rsidR="00350AEA" w:rsidRPr="00986FD9">
          <w:rPr>
            <w:rStyle w:val="Hyperlink"/>
            <w:rFonts w:ascii="Microsoft Sans Serif" w:hAnsi="Microsoft Sans Serif" w:cs="Microsoft Sans Serif"/>
            <w:sz w:val="24"/>
            <w:szCs w:val="24"/>
          </w:rPr>
          <w:t>home to some of the world’s poorest and most hungry populations</w:t>
        </w:r>
      </w:hyperlink>
      <w:r w:rsidR="00350AEA">
        <w:rPr>
          <w:rFonts w:ascii="Microsoft Sans Serif" w:hAnsi="Microsoft Sans Serif" w:cs="Microsoft Sans Serif"/>
          <w:sz w:val="24"/>
          <w:szCs w:val="24"/>
        </w:rPr>
        <w:t xml:space="preserve"> </w:t>
      </w:r>
      <w:del w:id="133" w:author="Charlie Meyrick" w:date="2024-02-14T14:24:00Z">
        <w:r w:rsidR="00BD0AE4" w:rsidDel="00B431AD">
          <w:rPr>
            <w:rFonts w:ascii="Microsoft Sans Serif" w:hAnsi="Microsoft Sans Serif" w:cs="Microsoft Sans Serif"/>
            <w:sz w:val="24"/>
            <w:szCs w:val="24"/>
          </w:rPr>
          <w:delText>-</w:delText>
        </w:r>
      </w:del>
      <w:ins w:id="134" w:author="Charlie Meyrick" w:date="2024-02-14T14:24:00Z">
        <w:r w:rsidR="00B431AD">
          <w:rPr>
            <w:rFonts w:ascii="Microsoft Sans Serif" w:hAnsi="Microsoft Sans Serif" w:cs="Microsoft Sans Serif"/>
            <w:sz w:val="24"/>
            <w:szCs w:val="24"/>
          </w:rPr>
          <w:t>–</w:t>
        </w:r>
      </w:ins>
      <w:del w:id="135" w:author="Charlie Meyrick" w:date="2024-02-14T14:24:00Z">
        <w:r w:rsidR="00EF33CC" w:rsidRPr="00A30FD3" w:rsidDel="00B431AD">
          <w:rPr>
            <w:rFonts w:ascii="Microsoft Sans Serif" w:hAnsi="Microsoft Sans Serif" w:cs="Microsoft Sans Serif"/>
            <w:sz w:val="24"/>
            <w:szCs w:val="24"/>
            <w:shd w:val="clear" w:color="auto" w:fill="FFFFFF"/>
          </w:rPr>
          <w:delText xml:space="preserve"> </w:delText>
        </w:r>
      </w:del>
      <w:ins w:id="136" w:author="Charlie Meyrick" w:date="2024-02-14T14:24:00Z">
        <w:r w:rsidR="00B431AD">
          <w:rPr>
            <w:rFonts w:ascii="Microsoft Sans Serif" w:hAnsi="Microsoft Sans Serif" w:cs="Microsoft Sans Serif"/>
            <w:sz w:val="24"/>
            <w:szCs w:val="24"/>
            <w:shd w:val="clear" w:color="auto" w:fill="FFFFFF"/>
          </w:rPr>
          <w:t xml:space="preserve"> hit the hardest</w:t>
        </w:r>
      </w:ins>
      <w:del w:id="137" w:author="Charlie Meyrick" w:date="2024-02-14T14:24:00Z">
        <w:r w:rsidR="00EF33CC" w:rsidRPr="00A30FD3" w:rsidDel="00B431AD">
          <w:rPr>
            <w:rFonts w:ascii="Microsoft Sans Serif" w:hAnsi="Microsoft Sans Serif" w:cs="Microsoft Sans Serif"/>
            <w:sz w:val="24"/>
            <w:szCs w:val="24"/>
            <w:shd w:val="clear" w:color="auto" w:fill="FFFFFF"/>
          </w:rPr>
          <w:delText>having the lion</w:delText>
        </w:r>
        <w:r w:rsidDel="00B431AD">
          <w:rPr>
            <w:rFonts w:ascii="Microsoft Sans Serif" w:hAnsi="Microsoft Sans Serif" w:cs="Microsoft Sans Serif"/>
            <w:sz w:val="24"/>
            <w:szCs w:val="24"/>
            <w:shd w:val="clear" w:color="auto" w:fill="FFFFFF"/>
          </w:rPr>
          <w:delText>’</w:delText>
        </w:r>
        <w:r w:rsidR="00EF33CC" w:rsidRPr="00A30FD3" w:rsidDel="00B431AD">
          <w:rPr>
            <w:rFonts w:ascii="Microsoft Sans Serif" w:hAnsi="Microsoft Sans Serif" w:cs="Microsoft Sans Serif"/>
            <w:sz w:val="24"/>
            <w:szCs w:val="24"/>
            <w:shd w:val="clear" w:color="auto" w:fill="FFFFFF"/>
          </w:rPr>
          <w:delText>s share</w:delText>
        </w:r>
      </w:del>
      <w:r w:rsidR="00EF33CC" w:rsidRPr="00A30FD3">
        <w:rPr>
          <w:rFonts w:ascii="Microsoft Sans Serif" w:hAnsi="Microsoft Sans Serif" w:cs="Microsoft Sans Serif"/>
          <w:sz w:val="24"/>
          <w:szCs w:val="24"/>
          <w:shd w:val="clear" w:color="auto" w:fill="FFFFFF"/>
        </w:rPr>
        <w:t xml:space="preserve">. This is around </w:t>
      </w:r>
      <w:hyperlink r:id="rId17" w:history="1">
        <w:r w:rsidR="00EF33CC" w:rsidRPr="00447E41">
          <w:rPr>
            <w:rStyle w:val="Hyperlink"/>
            <w:rFonts w:ascii="Microsoft Sans Serif" w:hAnsi="Microsoft Sans Serif" w:cs="Microsoft Sans Serif"/>
            <w:sz w:val="24"/>
            <w:szCs w:val="24"/>
            <w:shd w:val="clear" w:color="auto" w:fill="FFFFFF"/>
          </w:rPr>
          <w:t>23 million more than if the war in Ukraine had not happened</w:t>
        </w:r>
      </w:hyperlink>
      <w:r w:rsidR="00EF33CC" w:rsidRPr="00A30FD3">
        <w:rPr>
          <w:rFonts w:ascii="Microsoft Sans Serif" w:hAnsi="Microsoft Sans Serif" w:cs="Microsoft Sans Serif"/>
          <w:sz w:val="24"/>
          <w:szCs w:val="24"/>
          <w:shd w:val="clear" w:color="auto" w:fill="FFFFFF"/>
        </w:rPr>
        <w:t>.</w:t>
      </w:r>
      <w:ins w:id="138" w:author="Charlie Meyrick" w:date="2024-02-14T14:24:00Z">
        <w:r w:rsidR="00B431AD">
          <w:rPr>
            <w:rFonts w:ascii="Microsoft Sans Serif" w:hAnsi="Microsoft Sans Serif" w:cs="Microsoft Sans Serif"/>
            <w:sz w:val="24"/>
            <w:szCs w:val="24"/>
            <w:shd w:val="clear" w:color="auto" w:fill="FFFFFF"/>
          </w:rPr>
          <w:t xml:space="preserve"> </w:t>
        </w:r>
      </w:ins>
      <w:ins w:id="139" w:author="Charlie Meyrick" w:date="2024-02-14T14:25:00Z">
        <w:r w:rsidR="00B431AD">
          <w:rPr>
            <w:rFonts w:ascii="Microsoft Sans Serif" w:hAnsi="Microsoft Sans Serif" w:cs="Microsoft Sans Serif"/>
            <w:sz w:val="24"/>
            <w:szCs w:val="24"/>
            <w:shd w:val="clear" w:color="auto" w:fill="FFFFFF"/>
          </w:rPr>
          <w:t>Beyond the vast casualties</w:t>
        </w:r>
      </w:ins>
      <w:ins w:id="140" w:author="Charlie Meyrick" w:date="2024-02-14T14:26:00Z">
        <w:r w:rsidR="00B431AD">
          <w:rPr>
            <w:rFonts w:ascii="Microsoft Sans Serif" w:hAnsi="Microsoft Sans Serif" w:cs="Microsoft Sans Serif"/>
            <w:sz w:val="24"/>
            <w:szCs w:val="24"/>
            <w:shd w:val="clear" w:color="auto" w:fill="FFFFFF"/>
          </w:rPr>
          <w:t xml:space="preserve"> seen</w:t>
        </w:r>
      </w:ins>
      <w:ins w:id="141" w:author="Charlie Meyrick" w:date="2024-02-14T14:25:00Z">
        <w:r w:rsidR="00B431AD">
          <w:rPr>
            <w:rFonts w:ascii="Microsoft Sans Serif" w:hAnsi="Microsoft Sans Serif" w:cs="Microsoft Sans Serif"/>
            <w:sz w:val="24"/>
            <w:szCs w:val="24"/>
            <w:shd w:val="clear" w:color="auto" w:fill="FFFFFF"/>
          </w:rPr>
          <w:t xml:space="preserve"> in Mairiupol</w:t>
        </w:r>
      </w:ins>
      <w:ins w:id="142" w:author="Charlie Meyrick" w:date="2024-02-14T14:27:00Z">
        <w:r w:rsidR="00B431AD">
          <w:rPr>
            <w:rFonts w:ascii="Microsoft Sans Serif" w:hAnsi="Microsoft Sans Serif" w:cs="Microsoft Sans Serif"/>
            <w:sz w:val="24"/>
            <w:szCs w:val="24"/>
            <w:shd w:val="clear" w:color="auto" w:fill="FFFFFF"/>
          </w:rPr>
          <w:t>, Kherson</w:t>
        </w:r>
      </w:ins>
      <w:ins w:id="143" w:author="Charlie Meyrick" w:date="2024-02-14T14:25:00Z">
        <w:r w:rsidR="00B431AD">
          <w:rPr>
            <w:rFonts w:ascii="Microsoft Sans Serif" w:hAnsi="Microsoft Sans Serif" w:cs="Microsoft Sans Serif"/>
            <w:sz w:val="24"/>
            <w:szCs w:val="24"/>
            <w:shd w:val="clear" w:color="auto" w:fill="FFFFFF"/>
          </w:rPr>
          <w:t xml:space="preserve"> and K</w:t>
        </w:r>
      </w:ins>
      <w:ins w:id="144" w:author="Charlie Meyrick" w:date="2024-02-14T14:26:00Z">
        <w:r w:rsidR="00B431AD">
          <w:rPr>
            <w:rFonts w:ascii="Microsoft Sans Serif" w:hAnsi="Microsoft Sans Serif" w:cs="Microsoft Sans Serif"/>
            <w:sz w:val="24"/>
            <w:szCs w:val="24"/>
            <w:shd w:val="clear" w:color="auto" w:fill="FFFFFF"/>
          </w:rPr>
          <w:t>h</w:t>
        </w:r>
      </w:ins>
      <w:ins w:id="145" w:author="Charlie Meyrick" w:date="2024-02-14T14:25:00Z">
        <w:r w:rsidR="00B431AD">
          <w:rPr>
            <w:rFonts w:ascii="Microsoft Sans Serif" w:hAnsi="Microsoft Sans Serif" w:cs="Microsoft Sans Serif"/>
            <w:sz w:val="24"/>
            <w:szCs w:val="24"/>
            <w:shd w:val="clear" w:color="auto" w:fill="FFFFFF"/>
          </w:rPr>
          <w:t>arkiv</w:t>
        </w:r>
      </w:ins>
      <w:ins w:id="146" w:author="Charlie Meyrick" w:date="2024-02-14T14:26:00Z">
        <w:r w:rsidR="00B431AD">
          <w:rPr>
            <w:rFonts w:ascii="Microsoft Sans Serif" w:hAnsi="Microsoft Sans Serif" w:cs="Microsoft Sans Serif"/>
            <w:sz w:val="24"/>
            <w:szCs w:val="24"/>
            <w:shd w:val="clear" w:color="auto" w:fill="FFFFFF"/>
          </w:rPr>
          <w:t>, the human cost of the war is spreading.</w:t>
        </w:r>
      </w:ins>
      <w:ins w:id="147" w:author="Charlie Meyrick" w:date="2024-02-14T14:25:00Z">
        <w:r w:rsidR="00B431AD">
          <w:rPr>
            <w:rFonts w:ascii="Microsoft Sans Serif" w:hAnsi="Microsoft Sans Serif" w:cs="Microsoft Sans Serif"/>
            <w:sz w:val="24"/>
            <w:szCs w:val="24"/>
            <w:shd w:val="clear" w:color="auto" w:fill="FFFFFF"/>
          </w:rPr>
          <w:t xml:space="preserve"> </w:t>
        </w:r>
      </w:ins>
    </w:p>
    <w:p w14:paraId="1DA75501" w14:textId="2A85F0D7" w:rsidR="00C95378" w:rsidRDefault="00F00436">
      <w:pPr>
        <w:rPr>
          <w:rFonts w:ascii="Microsoft Sans Serif" w:hAnsi="Microsoft Sans Serif" w:cs="Microsoft Sans Serif"/>
          <w:sz w:val="24"/>
          <w:szCs w:val="24"/>
          <w:shd w:val="clear" w:color="auto" w:fill="FFFFFF"/>
        </w:rPr>
      </w:pPr>
      <w:r w:rsidRPr="00A30FD3">
        <w:rPr>
          <w:rFonts w:ascii="Microsoft Sans Serif" w:hAnsi="Microsoft Sans Serif" w:cs="Microsoft Sans Serif"/>
          <w:sz w:val="24"/>
          <w:szCs w:val="24"/>
          <w:shd w:val="clear" w:color="auto" w:fill="FFFFFF"/>
        </w:rPr>
        <w:t xml:space="preserve">Instability in Ukrainian agricultural markets also manifests in food price fluctuations. Although global food </w:t>
      </w:r>
      <w:r w:rsidR="001805AD">
        <w:rPr>
          <w:rFonts w:ascii="Microsoft Sans Serif" w:hAnsi="Microsoft Sans Serif" w:cs="Microsoft Sans Serif"/>
          <w:sz w:val="24"/>
          <w:szCs w:val="24"/>
          <w:shd w:val="clear" w:color="auto" w:fill="FFFFFF"/>
        </w:rPr>
        <w:t xml:space="preserve">and fuel </w:t>
      </w:r>
      <w:r w:rsidRPr="00A30FD3">
        <w:rPr>
          <w:rFonts w:ascii="Microsoft Sans Serif" w:hAnsi="Microsoft Sans Serif" w:cs="Microsoft Sans Serif"/>
          <w:sz w:val="24"/>
          <w:szCs w:val="24"/>
          <w:shd w:val="clear" w:color="auto" w:fill="FFFFFF"/>
        </w:rPr>
        <w:t>prices have receded from the</w:t>
      </w:r>
      <w:r w:rsidR="001B3E45">
        <w:rPr>
          <w:rFonts w:ascii="Microsoft Sans Serif" w:hAnsi="Microsoft Sans Serif" w:cs="Microsoft Sans Serif"/>
          <w:sz w:val="24"/>
          <w:szCs w:val="24"/>
          <w:shd w:val="clear" w:color="auto" w:fill="FFFFFF"/>
        </w:rPr>
        <w:t>ir</w:t>
      </w:r>
      <w:r w:rsidRPr="00A30FD3">
        <w:rPr>
          <w:rFonts w:ascii="Microsoft Sans Serif" w:hAnsi="Microsoft Sans Serif" w:cs="Microsoft Sans Serif"/>
          <w:sz w:val="24"/>
          <w:szCs w:val="24"/>
          <w:shd w:val="clear" w:color="auto" w:fill="FFFFFF"/>
        </w:rPr>
        <w:t xml:space="preserve"> peak levels witnessed at the inception of the conflict in </w:t>
      </w:r>
      <w:r w:rsidR="00B779A4">
        <w:rPr>
          <w:rFonts w:ascii="Microsoft Sans Serif" w:hAnsi="Microsoft Sans Serif" w:cs="Microsoft Sans Serif"/>
          <w:sz w:val="24"/>
          <w:szCs w:val="24"/>
          <w:shd w:val="clear" w:color="auto" w:fill="FFFFFF"/>
        </w:rPr>
        <w:t xml:space="preserve">February </w:t>
      </w:r>
      <w:r w:rsidRPr="00A30FD3">
        <w:rPr>
          <w:rFonts w:ascii="Microsoft Sans Serif" w:hAnsi="Microsoft Sans Serif" w:cs="Microsoft Sans Serif"/>
          <w:sz w:val="24"/>
          <w:szCs w:val="24"/>
          <w:shd w:val="clear" w:color="auto" w:fill="FFFFFF"/>
        </w:rPr>
        <w:t>20</w:t>
      </w:r>
      <w:r w:rsidR="00A30FD3">
        <w:rPr>
          <w:rFonts w:ascii="Microsoft Sans Serif" w:hAnsi="Microsoft Sans Serif" w:cs="Microsoft Sans Serif"/>
          <w:sz w:val="24"/>
          <w:szCs w:val="24"/>
          <w:shd w:val="clear" w:color="auto" w:fill="FFFFFF"/>
        </w:rPr>
        <w:t>22</w:t>
      </w:r>
      <w:r w:rsidRPr="00A30FD3">
        <w:rPr>
          <w:rFonts w:ascii="Microsoft Sans Serif" w:hAnsi="Microsoft Sans Serif" w:cs="Microsoft Sans Serif"/>
          <w:sz w:val="24"/>
          <w:szCs w:val="24"/>
          <w:shd w:val="clear" w:color="auto" w:fill="FFFFFF"/>
        </w:rPr>
        <w:t xml:space="preserve">, they remain high compared </w:t>
      </w:r>
      <w:ins w:id="148" w:author="Charlie Meyrick" w:date="2024-02-14T14:27:00Z">
        <w:r w:rsidR="00B431AD">
          <w:rPr>
            <w:rFonts w:ascii="Microsoft Sans Serif" w:hAnsi="Microsoft Sans Serif" w:cs="Microsoft Sans Serif"/>
            <w:sz w:val="24"/>
            <w:szCs w:val="24"/>
            <w:shd w:val="clear" w:color="auto" w:fill="FFFFFF"/>
          </w:rPr>
          <w:t>with</w:t>
        </w:r>
      </w:ins>
      <w:del w:id="149" w:author="Charlie Meyrick" w:date="2024-02-14T14:27:00Z">
        <w:r w:rsidRPr="00A30FD3" w:rsidDel="00B431AD">
          <w:rPr>
            <w:rFonts w:ascii="Microsoft Sans Serif" w:hAnsi="Microsoft Sans Serif" w:cs="Microsoft Sans Serif"/>
            <w:sz w:val="24"/>
            <w:szCs w:val="24"/>
            <w:shd w:val="clear" w:color="auto" w:fill="FFFFFF"/>
          </w:rPr>
          <w:delText>to</w:delText>
        </w:r>
      </w:del>
      <w:r w:rsidRPr="00A30FD3">
        <w:rPr>
          <w:rFonts w:ascii="Microsoft Sans Serif" w:hAnsi="Microsoft Sans Serif" w:cs="Microsoft Sans Serif"/>
          <w:sz w:val="24"/>
          <w:szCs w:val="24"/>
          <w:shd w:val="clear" w:color="auto" w:fill="FFFFFF"/>
        </w:rPr>
        <w:t xml:space="preserve"> </w:t>
      </w:r>
      <w:del w:id="150" w:author="Charlie Meyrick" w:date="2024-02-14T14:27:00Z">
        <w:r w:rsidRPr="00A30FD3" w:rsidDel="00B431AD">
          <w:rPr>
            <w:rFonts w:ascii="Microsoft Sans Serif" w:hAnsi="Microsoft Sans Serif" w:cs="Microsoft Sans Serif"/>
            <w:sz w:val="24"/>
            <w:szCs w:val="24"/>
            <w:shd w:val="clear" w:color="auto" w:fill="FFFFFF"/>
          </w:rPr>
          <w:delText xml:space="preserve">the </w:delText>
        </w:r>
      </w:del>
      <w:r w:rsidRPr="00A30FD3">
        <w:rPr>
          <w:rFonts w:ascii="Microsoft Sans Serif" w:hAnsi="Microsoft Sans Serif" w:cs="Microsoft Sans Serif"/>
          <w:sz w:val="24"/>
          <w:szCs w:val="24"/>
          <w:shd w:val="clear" w:color="auto" w:fill="FFFFFF"/>
        </w:rPr>
        <w:t>pre-conflict levels</w:t>
      </w:r>
      <w:del w:id="151" w:author="Charlie Meyrick" w:date="2024-02-14T14:27:00Z">
        <w:r w:rsidR="004317FE" w:rsidDel="00B431AD">
          <w:rPr>
            <w:rFonts w:ascii="Microsoft Sans Serif" w:hAnsi="Microsoft Sans Serif" w:cs="Microsoft Sans Serif"/>
            <w:sz w:val="24"/>
            <w:szCs w:val="24"/>
            <w:shd w:val="clear" w:color="auto" w:fill="FFFFFF"/>
          </w:rPr>
          <w:delText>,</w:delText>
        </w:r>
      </w:del>
      <w:r w:rsidR="00155752">
        <w:rPr>
          <w:rFonts w:ascii="Microsoft Sans Serif" w:hAnsi="Microsoft Sans Serif" w:cs="Microsoft Sans Serif"/>
          <w:sz w:val="24"/>
          <w:szCs w:val="24"/>
          <w:shd w:val="clear" w:color="auto" w:fill="FFFFFF"/>
        </w:rPr>
        <w:t xml:space="preserve"> </w:t>
      </w:r>
      <w:ins w:id="152" w:author="Charlie Meyrick" w:date="2024-02-14T14:27:00Z">
        <w:r w:rsidR="00B431AD">
          <w:rPr>
            <w:rFonts w:ascii="Microsoft Sans Serif" w:hAnsi="Microsoft Sans Serif" w:cs="Microsoft Sans Serif"/>
            <w:sz w:val="24"/>
            <w:szCs w:val="24"/>
            <w:shd w:val="clear" w:color="auto" w:fill="FFFFFF"/>
          </w:rPr>
          <w:t xml:space="preserve">(see </w:t>
        </w:r>
      </w:ins>
      <w:del w:id="153" w:author="Charlie Meyrick" w:date="2024-02-14T14:27:00Z">
        <w:r w:rsidR="00155752" w:rsidDel="00B431AD">
          <w:rPr>
            <w:rFonts w:ascii="Microsoft Sans Serif" w:hAnsi="Microsoft Sans Serif" w:cs="Microsoft Sans Serif"/>
            <w:sz w:val="24"/>
            <w:szCs w:val="24"/>
            <w:shd w:val="clear" w:color="auto" w:fill="FFFFFF"/>
          </w:rPr>
          <w:delText xml:space="preserve">as seen in </w:delText>
        </w:r>
      </w:del>
      <w:r w:rsidR="00155752">
        <w:rPr>
          <w:rFonts w:ascii="Microsoft Sans Serif" w:hAnsi="Microsoft Sans Serif" w:cs="Microsoft Sans Serif"/>
          <w:sz w:val="24"/>
          <w:szCs w:val="24"/>
          <w:shd w:val="clear" w:color="auto" w:fill="FFFFFF"/>
        </w:rPr>
        <w:t xml:space="preserve">Figure </w:t>
      </w:r>
      <w:r w:rsidR="00C95378">
        <w:rPr>
          <w:rFonts w:ascii="Microsoft Sans Serif" w:hAnsi="Microsoft Sans Serif" w:cs="Microsoft Sans Serif"/>
          <w:sz w:val="24"/>
          <w:szCs w:val="24"/>
          <w:shd w:val="clear" w:color="auto" w:fill="FFFFFF"/>
        </w:rPr>
        <w:t>3</w:t>
      </w:r>
      <w:ins w:id="154" w:author="Charlie Meyrick" w:date="2024-02-14T14:27:00Z">
        <w:r w:rsidR="00B431AD">
          <w:rPr>
            <w:rFonts w:ascii="Microsoft Sans Serif" w:hAnsi="Microsoft Sans Serif" w:cs="Microsoft Sans Serif"/>
            <w:sz w:val="24"/>
            <w:szCs w:val="24"/>
            <w:shd w:val="clear" w:color="auto" w:fill="FFFFFF"/>
          </w:rPr>
          <w:t>)</w:t>
        </w:r>
      </w:ins>
      <w:r w:rsidR="00155752">
        <w:rPr>
          <w:rFonts w:ascii="Microsoft Sans Serif" w:hAnsi="Microsoft Sans Serif" w:cs="Microsoft Sans Serif"/>
          <w:sz w:val="24"/>
          <w:szCs w:val="24"/>
          <w:shd w:val="clear" w:color="auto" w:fill="FFFFFF"/>
        </w:rPr>
        <w:t xml:space="preserve">. Notably, </w:t>
      </w:r>
      <w:del w:id="155" w:author="Charlie Meyrick" w:date="2024-02-14T14:28:00Z">
        <w:r w:rsidR="00045627" w:rsidDel="00B431AD">
          <w:rPr>
            <w:rFonts w:ascii="Microsoft Sans Serif" w:hAnsi="Microsoft Sans Serif" w:cs="Microsoft Sans Serif"/>
            <w:sz w:val="24"/>
            <w:szCs w:val="24"/>
            <w:shd w:val="clear" w:color="auto" w:fill="FFFFFF"/>
          </w:rPr>
          <w:delText xml:space="preserve">food </w:delText>
        </w:r>
        <w:r w:rsidR="00A31AE7" w:rsidDel="00B431AD">
          <w:rPr>
            <w:rFonts w:ascii="Microsoft Sans Serif" w:hAnsi="Microsoft Sans Serif" w:cs="Microsoft Sans Serif"/>
            <w:sz w:val="24"/>
            <w:szCs w:val="24"/>
            <w:shd w:val="clear" w:color="auto" w:fill="FFFFFF"/>
          </w:rPr>
          <w:delText xml:space="preserve">and grain </w:delText>
        </w:r>
        <w:r w:rsidR="00C95378" w:rsidDel="00B431AD">
          <w:rPr>
            <w:rFonts w:ascii="Microsoft Sans Serif" w:hAnsi="Microsoft Sans Serif" w:cs="Microsoft Sans Serif"/>
            <w:sz w:val="24"/>
            <w:szCs w:val="24"/>
            <w:shd w:val="clear" w:color="auto" w:fill="FFFFFF"/>
          </w:rPr>
          <w:delText>prices</w:delText>
        </w:r>
        <w:r w:rsidR="00045627" w:rsidDel="00B431AD">
          <w:rPr>
            <w:rFonts w:ascii="Microsoft Sans Serif" w:hAnsi="Microsoft Sans Serif" w:cs="Microsoft Sans Serif"/>
            <w:sz w:val="24"/>
            <w:szCs w:val="24"/>
            <w:shd w:val="clear" w:color="auto" w:fill="FFFFFF"/>
          </w:rPr>
          <w:delText xml:space="preserve"> </w:delText>
        </w:r>
      </w:del>
      <w:r w:rsidR="004317FE">
        <w:rPr>
          <w:rFonts w:ascii="Microsoft Sans Serif" w:hAnsi="Microsoft Sans Serif" w:cs="Microsoft Sans Serif"/>
          <w:sz w:val="24"/>
          <w:szCs w:val="24"/>
          <w:shd w:val="clear" w:color="auto" w:fill="FFFFFF"/>
        </w:rPr>
        <w:t xml:space="preserve">as </w:t>
      </w:r>
      <w:r w:rsidR="00A31AE7">
        <w:rPr>
          <w:rFonts w:ascii="Microsoft Sans Serif" w:hAnsi="Microsoft Sans Serif" w:cs="Microsoft Sans Serif"/>
          <w:sz w:val="24"/>
          <w:szCs w:val="24"/>
          <w:shd w:val="clear" w:color="auto" w:fill="FFFFFF"/>
        </w:rPr>
        <w:t>of</w:t>
      </w:r>
      <w:r w:rsidR="004317FE">
        <w:rPr>
          <w:rFonts w:ascii="Microsoft Sans Serif" w:hAnsi="Microsoft Sans Serif" w:cs="Microsoft Sans Serif"/>
          <w:sz w:val="24"/>
          <w:szCs w:val="24"/>
          <w:shd w:val="clear" w:color="auto" w:fill="FFFFFF"/>
        </w:rPr>
        <w:t xml:space="preserve"> </w:t>
      </w:r>
      <w:r w:rsidR="00D84EF3">
        <w:rPr>
          <w:rFonts w:ascii="Microsoft Sans Serif" w:hAnsi="Microsoft Sans Serif" w:cs="Microsoft Sans Serif"/>
          <w:sz w:val="24"/>
          <w:szCs w:val="24"/>
          <w:shd w:val="clear" w:color="auto" w:fill="FFFFFF"/>
        </w:rPr>
        <w:t>Dec</w:t>
      </w:r>
      <w:r w:rsidR="00B779A4">
        <w:rPr>
          <w:rFonts w:ascii="Microsoft Sans Serif" w:hAnsi="Microsoft Sans Serif" w:cs="Microsoft Sans Serif"/>
          <w:sz w:val="24"/>
          <w:szCs w:val="24"/>
          <w:shd w:val="clear" w:color="auto" w:fill="FFFFFF"/>
        </w:rPr>
        <w:t>ember</w:t>
      </w:r>
      <w:r w:rsidR="00D84EF3">
        <w:rPr>
          <w:rFonts w:ascii="Microsoft Sans Serif" w:hAnsi="Microsoft Sans Serif" w:cs="Microsoft Sans Serif"/>
          <w:sz w:val="24"/>
          <w:szCs w:val="24"/>
          <w:shd w:val="clear" w:color="auto" w:fill="FFFFFF"/>
        </w:rPr>
        <w:t xml:space="preserve"> 2023</w:t>
      </w:r>
      <w:ins w:id="156" w:author="Charlie Meyrick" w:date="2024-02-14T14:28:00Z">
        <w:r w:rsidR="00B431AD">
          <w:rPr>
            <w:rFonts w:ascii="Microsoft Sans Serif" w:hAnsi="Microsoft Sans Serif" w:cs="Microsoft Sans Serif"/>
            <w:sz w:val="24"/>
            <w:szCs w:val="24"/>
            <w:shd w:val="clear" w:color="auto" w:fill="FFFFFF"/>
          </w:rPr>
          <w:t xml:space="preserve"> food and grain prices</w:t>
        </w:r>
      </w:ins>
      <w:r w:rsidR="00A31AE7">
        <w:rPr>
          <w:rFonts w:ascii="Microsoft Sans Serif" w:hAnsi="Microsoft Sans Serif" w:cs="Microsoft Sans Serif"/>
          <w:sz w:val="24"/>
          <w:szCs w:val="24"/>
          <w:shd w:val="clear" w:color="auto" w:fill="FFFFFF"/>
        </w:rPr>
        <w:t xml:space="preserve"> </w:t>
      </w:r>
      <w:r w:rsidR="00045627">
        <w:rPr>
          <w:rFonts w:ascii="Microsoft Sans Serif" w:hAnsi="Microsoft Sans Serif" w:cs="Microsoft Sans Serif"/>
          <w:sz w:val="24"/>
          <w:szCs w:val="24"/>
          <w:shd w:val="clear" w:color="auto" w:fill="FFFFFF"/>
        </w:rPr>
        <w:t xml:space="preserve">are still </w:t>
      </w:r>
      <w:r w:rsidR="00AE259D">
        <w:rPr>
          <w:rFonts w:ascii="Microsoft Sans Serif" w:hAnsi="Microsoft Sans Serif" w:cs="Microsoft Sans Serif"/>
          <w:sz w:val="24"/>
          <w:szCs w:val="24"/>
          <w:shd w:val="clear" w:color="auto" w:fill="FFFFFF"/>
        </w:rPr>
        <w:t>roughly 12-13%</w:t>
      </w:r>
      <w:r w:rsidR="00045627">
        <w:rPr>
          <w:rFonts w:ascii="Microsoft Sans Serif" w:hAnsi="Microsoft Sans Serif" w:cs="Microsoft Sans Serif"/>
          <w:sz w:val="24"/>
          <w:szCs w:val="24"/>
          <w:shd w:val="clear" w:color="auto" w:fill="FFFFFF"/>
        </w:rPr>
        <w:t xml:space="preserve"> above</w:t>
      </w:r>
      <w:r w:rsidR="00A31AE7">
        <w:rPr>
          <w:rFonts w:ascii="Microsoft Sans Serif" w:hAnsi="Microsoft Sans Serif" w:cs="Microsoft Sans Serif"/>
          <w:sz w:val="24"/>
          <w:szCs w:val="24"/>
          <w:shd w:val="clear" w:color="auto" w:fill="FFFFFF"/>
        </w:rPr>
        <w:t xml:space="preserve"> </w:t>
      </w:r>
      <w:r w:rsidR="006F30CC">
        <w:rPr>
          <w:rFonts w:ascii="Microsoft Sans Serif" w:hAnsi="Microsoft Sans Serif" w:cs="Microsoft Sans Serif"/>
          <w:sz w:val="24"/>
          <w:szCs w:val="24"/>
          <w:shd w:val="clear" w:color="auto" w:fill="FFFFFF"/>
        </w:rPr>
        <w:t>Dec</w:t>
      </w:r>
      <w:r w:rsidR="00B779A4">
        <w:rPr>
          <w:rFonts w:ascii="Microsoft Sans Serif" w:hAnsi="Microsoft Sans Serif" w:cs="Microsoft Sans Serif"/>
          <w:sz w:val="24"/>
          <w:szCs w:val="24"/>
          <w:shd w:val="clear" w:color="auto" w:fill="FFFFFF"/>
        </w:rPr>
        <w:t>ember</w:t>
      </w:r>
      <w:r w:rsidR="006F30CC">
        <w:rPr>
          <w:rFonts w:ascii="Microsoft Sans Serif" w:hAnsi="Microsoft Sans Serif" w:cs="Microsoft Sans Serif"/>
          <w:sz w:val="24"/>
          <w:szCs w:val="24"/>
          <w:shd w:val="clear" w:color="auto" w:fill="FFFFFF"/>
        </w:rPr>
        <w:t xml:space="preserve"> 2020</w:t>
      </w:r>
      <w:r w:rsidR="007E30F5">
        <w:rPr>
          <w:rFonts w:ascii="Microsoft Sans Serif" w:hAnsi="Microsoft Sans Serif" w:cs="Microsoft Sans Serif"/>
          <w:sz w:val="24"/>
          <w:szCs w:val="24"/>
          <w:shd w:val="clear" w:color="auto" w:fill="FFFFFF"/>
        </w:rPr>
        <w:t xml:space="preserve"> </w:t>
      </w:r>
      <w:ins w:id="157" w:author="Charlie Meyrick" w:date="2024-02-14T14:28:00Z">
        <w:r w:rsidR="00B431AD">
          <w:rPr>
            <w:rFonts w:ascii="Microsoft Sans Serif" w:hAnsi="Microsoft Sans Serif" w:cs="Microsoft Sans Serif"/>
            <w:sz w:val="24"/>
            <w:szCs w:val="24"/>
            <w:shd w:val="clear" w:color="auto" w:fill="FFFFFF"/>
          </w:rPr>
          <w:t>levels</w:t>
        </w:r>
      </w:ins>
      <w:del w:id="158" w:author="Charlie Meyrick" w:date="2024-02-14T14:28:00Z">
        <w:r w:rsidR="007E30F5" w:rsidDel="00B431AD">
          <w:rPr>
            <w:rFonts w:ascii="Microsoft Sans Serif" w:hAnsi="Microsoft Sans Serif" w:cs="Microsoft Sans Serif"/>
            <w:sz w:val="24"/>
            <w:szCs w:val="24"/>
            <w:shd w:val="clear" w:color="auto" w:fill="FFFFFF"/>
          </w:rPr>
          <w:delText>prices</w:delText>
        </w:r>
      </w:del>
      <w:r w:rsidR="00352AE0">
        <w:rPr>
          <w:rFonts w:ascii="Microsoft Sans Serif" w:hAnsi="Microsoft Sans Serif" w:cs="Microsoft Sans Serif"/>
          <w:sz w:val="24"/>
          <w:szCs w:val="24"/>
          <w:shd w:val="clear" w:color="auto" w:fill="FFFFFF"/>
        </w:rPr>
        <w:t>.</w:t>
      </w:r>
    </w:p>
    <w:p w14:paraId="7A80E0DD" w14:textId="5863608A" w:rsidR="00467856" w:rsidRPr="00B431AD" w:rsidRDefault="00467856">
      <w:pPr>
        <w:rPr>
          <w:rFonts w:ascii="Microsoft Sans Serif" w:hAnsi="Microsoft Sans Serif" w:cs="Microsoft Sans Serif"/>
          <w:b/>
          <w:bCs/>
          <w:sz w:val="24"/>
          <w:szCs w:val="24"/>
          <w:shd w:val="clear" w:color="auto" w:fill="FFFFFF"/>
          <w:rPrChange w:id="159" w:author="Charlie Meyrick" w:date="2024-02-14T14:28:00Z">
            <w:rPr>
              <w:rFonts w:ascii="Microsoft Sans Serif" w:hAnsi="Microsoft Sans Serif" w:cs="Microsoft Sans Serif"/>
              <w:sz w:val="24"/>
              <w:szCs w:val="24"/>
              <w:shd w:val="clear" w:color="auto" w:fill="FFFFFF"/>
            </w:rPr>
          </w:rPrChange>
        </w:rPr>
      </w:pPr>
      <w:r w:rsidRPr="00B431AD">
        <w:rPr>
          <w:rFonts w:ascii="Microsoft Sans Serif" w:hAnsi="Microsoft Sans Serif" w:cs="Microsoft Sans Serif"/>
          <w:b/>
          <w:bCs/>
          <w:sz w:val="24"/>
          <w:szCs w:val="24"/>
          <w:shd w:val="clear" w:color="auto" w:fill="FFFFFF"/>
          <w:rPrChange w:id="160" w:author="Charlie Meyrick" w:date="2024-02-14T14:28:00Z">
            <w:rPr>
              <w:rFonts w:ascii="Microsoft Sans Serif" w:hAnsi="Microsoft Sans Serif" w:cs="Microsoft Sans Serif"/>
              <w:sz w:val="24"/>
              <w:szCs w:val="24"/>
              <w:shd w:val="clear" w:color="auto" w:fill="FFFFFF"/>
            </w:rPr>
          </w:rPrChange>
        </w:rPr>
        <w:t xml:space="preserve">Figure 3: </w:t>
      </w:r>
      <w:r w:rsidR="007522AA" w:rsidRPr="00B431AD">
        <w:rPr>
          <w:rFonts w:ascii="Microsoft Sans Serif" w:hAnsi="Microsoft Sans Serif" w:cs="Microsoft Sans Serif"/>
          <w:b/>
          <w:bCs/>
          <w:sz w:val="24"/>
          <w:szCs w:val="24"/>
          <w:shd w:val="clear" w:color="auto" w:fill="FFFFFF"/>
          <w:rPrChange w:id="161" w:author="Charlie Meyrick" w:date="2024-02-14T14:28:00Z">
            <w:rPr>
              <w:rFonts w:ascii="Microsoft Sans Serif" w:hAnsi="Microsoft Sans Serif" w:cs="Microsoft Sans Serif"/>
              <w:sz w:val="24"/>
              <w:szCs w:val="24"/>
              <w:shd w:val="clear" w:color="auto" w:fill="FFFFFF"/>
            </w:rPr>
          </w:rPrChange>
        </w:rPr>
        <w:t xml:space="preserve">Commodity </w:t>
      </w:r>
      <w:ins w:id="162" w:author="Charlie Meyrick" w:date="2024-02-14T14:28:00Z">
        <w:r w:rsidR="00B431AD">
          <w:rPr>
            <w:rFonts w:ascii="Microsoft Sans Serif" w:hAnsi="Microsoft Sans Serif" w:cs="Microsoft Sans Serif"/>
            <w:b/>
            <w:bCs/>
            <w:sz w:val="24"/>
            <w:szCs w:val="24"/>
            <w:shd w:val="clear" w:color="auto" w:fill="FFFFFF"/>
          </w:rPr>
          <w:t>p</w:t>
        </w:r>
      </w:ins>
      <w:del w:id="163" w:author="Charlie Meyrick" w:date="2024-02-14T14:28:00Z">
        <w:r w:rsidR="007522AA" w:rsidRPr="00B431AD" w:rsidDel="00B431AD">
          <w:rPr>
            <w:rFonts w:ascii="Microsoft Sans Serif" w:hAnsi="Microsoft Sans Serif" w:cs="Microsoft Sans Serif"/>
            <w:b/>
            <w:bCs/>
            <w:sz w:val="24"/>
            <w:szCs w:val="24"/>
            <w:shd w:val="clear" w:color="auto" w:fill="FFFFFF"/>
            <w:rPrChange w:id="164" w:author="Charlie Meyrick" w:date="2024-02-14T14:28:00Z">
              <w:rPr>
                <w:rFonts w:ascii="Microsoft Sans Serif" w:hAnsi="Microsoft Sans Serif" w:cs="Microsoft Sans Serif"/>
                <w:sz w:val="24"/>
                <w:szCs w:val="24"/>
                <w:shd w:val="clear" w:color="auto" w:fill="FFFFFF"/>
              </w:rPr>
            </w:rPrChange>
          </w:rPr>
          <w:delText>P</w:delText>
        </w:r>
      </w:del>
      <w:r w:rsidR="007522AA" w:rsidRPr="00B431AD">
        <w:rPr>
          <w:rFonts w:ascii="Microsoft Sans Serif" w:hAnsi="Microsoft Sans Serif" w:cs="Microsoft Sans Serif"/>
          <w:b/>
          <w:bCs/>
          <w:sz w:val="24"/>
          <w:szCs w:val="24"/>
          <w:shd w:val="clear" w:color="auto" w:fill="FFFFFF"/>
          <w:rPrChange w:id="165" w:author="Charlie Meyrick" w:date="2024-02-14T14:28:00Z">
            <w:rPr>
              <w:rFonts w:ascii="Microsoft Sans Serif" w:hAnsi="Microsoft Sans Serif" w:cs="Microsoft Sans Serif"/>
              <w:sz w:val="24"/>
              <w:szCs w:val="24"/>
              <w:shd w:val="clear" w:color="auto" w:fill="FFFFFF"/>
            </w:rPr>
          </w:rPrChange>
        </w:rPr>
        <w:t xml:space="preserve">rice </w:t>
      </w:r>
      <w:ins w:id="166" w:author="Charlie Meyrick" w:date="2024-02-14T14:28:00Z">
        <w:r w:rsidR="00B431AD">
          <w:rPr>
            <w:rFonts w:ascii="Microsoft Sans Serif" w:hAnsi="Microsoft Sans Serif" w:cs="Microsoft Sans Serif"/>
            <w:b/>
            <w:bCs/>
            <w:sz w:val="24"/>
            <w:szCs w:val="24"/>
            <w:shd w:val="clear" w:color="auto" w:fill="FFFFFF"/>
          </w:rPr>
          <w:t>i</w:t>
        </w:r>
      </w:ins>
      <w:del w:id="167" w:author="Charlie Meyrick" w:date="2024-02-14T14:28:00Z">
        <w:r w:rsidR="007522AA" w:rsidRPr="00B431AD" w:rsidDel="00B431AD">
          <w:rPr>
            <w:rFonts w:ascii="Microsoft Sans Serif" w:hAnsi="Microsoft Sans Serif" w:cs="Microsoft Sans Serif"/>
            <w:b/>
            <w:bCs/>
            <w:sz w:val="24"/>
            <w:szCs w:val="24"/>
            <w:shd w:val="clear" w:color="auto" w:fill="FFFFFF"/>
            <w:rPrChange w:id="168" w:author="Charlie Meyrick" w:date="2024-02-14T14:28:00Z">
              <w:rPr>
                <w:rFonts w:ascii="Microsoft Sans Serif" w:hAnsi="Microsoft Sans Serif" w:cs="Microsoft Sans Serif"/>
                <w:sz w:val="24"/>
                <w:szCs w:val="24"/>
                <w:shd w:val="clear" w:color="auto" w:fill="FFFFFF"/>
              </w:rPr>
            </w:rPrChange>
          </w:rPr>
          <w:delText>I</w:delText>
        </w:r>
      </w:del>
      <w:r w:rsidR="007522AA" w:rsidRPr="00B431AD">
        <w:rPr>
          <w:rFonts w:ascii="Microsoft Sans Serif" w:hAnsi="Microsoft Sans Serif" w:cs="Microsoft Sans Serif"/>
          <w:b/>
          <w:bCs/>
          <w:sz w:val="24"/>
          <w:szCs w:val="24"/>
          <w:shd w:val="clear" w:color="auto" w:fill="FFFFFF"/>
          <w:rPrChange w:id="169" w:author="Charlie Meyrick" w:date="2024-02-14T14:28:00Z">
            <w:rPr>
              <w:rFonts w:ascii="Microsoft Sans Serif" w:hAnsi="Microsoft Sans Serif" w:cs="Microsoft Sans Serif"/>
              <w:sz w:val="24"/>
              <w:szCs w:val="24"/>
              <w:shd w:val="clear" w:color="auto" w:fill="FFFFFF"/>
            </w:rPr>
          </w:rPrChange>
        </w:rPr>
        <w:t>ndices</w:t>
      </w:r>
    </w:p>
    <w:p w14:paraId="1021653C" w14:textId="654B9907" w:rsidR="003A18F4" w:rsidRDefault="002B6A2C">
      <w:pPr>
        <w:rPr>
          <w:rFonts w:ascii="Microsoft Sans Serif" w:hAnsi="Microsoft Sans Serif" w:cs="Microsoft Sans Serif"/>
          <w:sz w:val="24"/>
          <w:szCs w:val="24"/>
          <w:shd w:val="clear" w:color="auto" w:fill="FFFFFF"/>
        </w:rPr>
      </w:pPr>
      <w:r>
        <w:rPr>
          <w:noProof/>
        </w:rPr>
        <w:lastRenderedPageBreak/>
        <w:drawing>
          <wp:inline distT="0" distB="0" distL="0" distR="0" wp14:anchorId="203A850D" wp14:editId="10883A32">
            <wp:extent cx="5731510" cy="2506980"/>
            <wp:effectExtent l="0" t="0" r="2540" b="7620"/>
            <wp:docPr id="5" name="Chart 5">
              <a:extLst xmlns:a="http://schemas.openxmlformats.org/drawingml/2006/main">
                <a:ext uri="{FF2B5EF4-FFF2-40B4-BE49-F238E27FC236}">
                  <a16:creationId xmlns:a16="http://schemas.microsoft.com/office/drawing/2014/main" id="{6DE20379-DB17-F924-0E01-E466F2A068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79268AF" w14:textId="5B4FA011" w:rsidR="003A18F4" w:rsidRPr="00840D2B" w:rsidRDefault="00B74CDF">
      <w:pPr>
        <w:rPr>
          <w:rFonts w:ascii="Microsoft Sans Serif" w:hAnsi="Microsoft Sans Serif" w:cs="Microsoft Sans Serif"/>
          <w:sz w:val="24"/>
          <w:szCs w:val="24"/>
          <w:shd w:val="clear" w:color="auto" w:fill="FFFFFF"/>
        </w:rPr>
      </w:pPr>
      <w:r>
        <w:rPr>
          <w:rFonts w:ascii="Microsoft Sans Serif" w:hAnsi="Microsoft Sans Serif" w:cs="Microsoft Sans Serif"/>
          <w:sz w:val="24"/>
          <w:szCs w:val="24"/>
          <w:shd w:val="clear" w:color="auto" w:fill="FFFFFF"/>
        </w:rPr>
        <w:t xml:space="preserve">Source: </w:t>
      </w:r>
      <w:hyperlink r:id="rId19" w:history="1">
        <w:r w:rsidRPr="00B74CDF">
          <w:rPr>
            <w:rStyle w:val="Hyperlink"/>
            <w:rFonts w:ascii="Microsoft Sans Serif" w:hAnsi="Microsoft Sans Serif" w:cs="Microsoft Sans Serif"/>
            <w:sz w:val="24"/>
            <w:szCs w:val="24"/>
            <w:shd w:val="clear" w:color="auto" w:fill="FFFFFF"/>
          </w:rPr>
          <w:t>The World Bank (2024)</w:t>
        </w:r>
      </w:hyperlink>
    </w:p>
    <w:p w14:paraId="3FC40BB3" w14:textId="75B6BD7A" w:rsidR="00F00436" w:rsidDel="00B431AD" w:rsidRDefault="00F00436">
      <w:pPr>
        <w:rPr>
          <w:del w:id="170" w:author="Charlie Meyrick" w:date="2024-02-14T14:30:00Z"/>
          <w:rFonts w:ascii="Microsoft Sans Serif" w:hAnsi="Microsoft Sans Serif" w:cs="Microsoft Sans Serif"/>
          <w:sz w:val="24"/>
          <w:szCs w:val="24"/>
          <w:shd w:val="clear" w:color="auto" w:fill="FFFFFF"/>
        </w:rPr>
      </w:pPr>
      <w:r w:rsidRPr="00A30FD3">
        <w:rPr>
          <w:rFonts w:ascii="Microsoft Sans Serif" w:hAnsi="Microsoft Sans Serif" w:cs="Microsoft Sans Serif"/>
          <w:sz w:val="24"/>
          <w:szCs w:val="24"/>
          <w:shd w:val="clear" w:color="auto" w:fill="FFFFFF"/>
        </w:rPr>
        <w:t>Price volatility</w:t>
      </w:r>
      <w:del w:id="171" w:author="Charlie Meyrick" w:date="2024-02-14T14:28:00Z">
        <w:r w:rsidRPr="00A30FD3" w:rsidDel="00B431AD">
          <w:rPr>
            <w:rFonts w:ascii="Microsoft Sans Serif" w:hAnsi="Microsoft Sans Serif" w:cs="Microsoft Sans Serif"/>
            <w:sz w:val="24"/>
            <w:szCs w:val="24"/>
            <w:shd w:val="clear" w:color="auto" w:fill="FFFFFF"/>
          </w:rPr>
          <w:delText xml:space="preserve"> can significantly</w:delText>
        </w:r>
      </w:del>
      <w:r w:rsidRPr="00A30FD3">
        <w:rPr>
          <w:rFonts w:ascii="Microsoft Sans Serif" w:hAnsi="Microsoft Sans Serif" w:cs="Microsoft Sans Serif"/>
          <w:sz w:val="24"/>
          <w:szCs w:val="24"/>
          <w:shd w:val="clear" w:color="auto" w:fill="FFFFFF"/>
        </w:rPr>
        <w:t xml:space="preserve"> </w:t>
      </w:r>
      <w:ins w:id="172" w:author="Charlie Meyrick" w:date="2024-02-14T14:28:00Z">
        <w:r w:rsidR="00B431AD">
          <w:rPr>
            <w:rFonts w:ascii="Microsoft Sans Serif" w:hAnsi="Microsoft Sans Serif" w:cs="Microsoft Sans Serif"/>
            <w:sz w:val="24"/>
            <w:szCs w:val="24"/>
            <w:shd w:val="clear" w:color="auto" w:fill="FFFFFF"/>
          </w:rPr>
          <w:t>affects</w:t>
        </w:r>
      </w:ins>
      <w:del w:id="173" w:author="Charlie Meyrick" w:date="2024-02-14T14:28:00Z">
        <w:r w:rsidRPr="00A30FD3" w:rsidDel="00B431AD">
          <w:rPr>
            <w:rFonts w:ascii="Microsoft Sans Serif" w:hAnsi="Microsoft Sans Serif" w:cs="Microsoft Sans Serif"/>
            <w:sz w:val="24"/>
            <w:szCs w:val="24"/>
            <w:shd w:val="clear" w:color="auto" w:fill="FFFFFF"/>
          </w:rPr>
          <w:delText>impact</w:delText>
        </w:r>
      </w:del>
      <w:r w:rsidRPr="00A30FD3">
        <w:rPr>
          <w:rFonts w:ascii="Microsoft Sans Serif" w:hAnsi="Microsoft Sans Serif" w:cs="Microsoft Sans Serif"/>
          <w:sz w:val="24"/>
          <w:szCs w:val="24"/>
          <w:shd w:val="clear" w:color="auto" w:fill="FFFFFF"/>
        </w:rPr>
        <w:t xml:space="preserve"> importing countries, particularly those with vulnerable populations or limited financial resources to absorb sudden rises in food bills. Comparing developed and developing economies over the </w:t>
      </w:r>
      <w:r w:rsidR="00A30FD3">
        <w:rPr>
          <w:rFonts w:ascii="Microsoft Sans Serif" w:hAnsi="Microsoft Sans Serif" w:cs="Microsoft Sans Serif"/>
          <w:sz w:val="24"/>
          <w:szCs w:val="24"/>
          <w:shd w:val="clear" w:color="auto" w:fill="FFFFFF"/>
        </w:rPr>
        <w:t xml:space="preserve">few </w:t>
      </w:r>
      <w:r w:rsidRPr="00A30FD3">
        <w:rPr>
          <w:rFonts w:ascii="Microsoft Sans Serif" w:hAnsi="Microsoft Sans Serif" w:cs="Microsoft Sans Serif"/>
          <w:sz w:val="24"/>
          <w:szCs w:val="24"/>
          <w:shd w:val="clear" w:color="auto" w:fill="FFFFFF"/>
        </w:rPr>
        <w:t xml:space="preserve">years the war has </w:t>
      </w:r>
      <w:r w:rsidR="00623C7F">
        <w:rPr>
          <w:rFonts w:ascii="Microsoft Sans Serif" w:hAnsi="Microsoft Sans Serif" w:cs="Microsoft Sans Serif"/>
          <w:sz w:val="24"/>
          <w:szCs w:val="24"/>
          <w:shd w:val="clear" w:color="auto" w:fill="FFFFFF"/>
        </w:rPr>
        <w:t>raged</w:t>
      </w:r>
      <w:r w:rsidRPr="00A30FD3">
        <w:rPr>
          <w:rFonts w:ascii="Microsoft Sans Serif" w:hAnsi="Microsoft Sans Serif" w:cs="Microsoft Sans Serif"/>
          <w:sz w:val="24"/>
          <w:szCs w:val="24"/>
          <w:shd w:val="clear" w:color="auto" w:fill="FFFFFF"/>
        </w:rPr>
        <w:t xml:space="preserve">, </w:t>
      </w:r>
      <w:ins w:id="174" w:author="Charlie Meyrick" w:date="2024-02-14T14:29:00Z">
        <w:r w:rsidR="00B431AD">
          <w:rPr>
            <w:rFonts w:ascii="Microsoft Sans Serif" w:hAnsi="Microsoft Sans Serif" w:cs="Microsoft Sans Serif"/>
            <w:sz w:val="24"/>
            <w:szCs w:val="24"/>
            <w:shd w:val="clear" w:color="auto" w:fill="FFFFFF"/>
          </w:rPr>
          <w:t xml:space="preserve">there is </w:t>
        </w:r>
      </w:ins>
      <w:del w:id="175" w:author="Charlie Meyrick" w:date="2024-02-14T14:29:00Z">
        <w:r w:rsidRPr="00A30FD3" w:rsidDel="00B431AD">
          <w:rPr>
            <w:rFonts w:ascii="Microsoft Sans Serif" w:hAnsi="Microsoft Sans Serif" w:cs="Microsoft Sans Serif"/>
            <w:sz w:val="24"/>
            <w:szCs w:val="24"/>
            <w:shd w:val="clear" w:color="auto" w:fill="FFFFFF"/>
          </w:rPr>
          <w:delText xml:space="preserve">we </w:delText>
        </w:r>
      </w:del>
      <w:ins w:id="176" w:author="Charlie Meyrick" w:date="2024-02-14T14:28:00Z">
        <w:r w:rsidR="00B431AD">
          <w:rPr>
            <w:rFonts w:ascii="Microsoft Sans Serif" w:hAnsi="Microsoft Sans Serif" w:cs="Microsoft Sans Serif"/>
            <w:sz w:val="24"/>
            <w:szCs w:val="24"/>
            <w:shd w:val="clear" w:color="auto" w:fill="FFFFFF"/>
          </w:rPr>
          <w:t xml:space="preserve">a </w:t>
        </w:r>
      </w:ins>
      <w:del w:id="177" w:author="Charlie Meyrick" w:date="2024-02-14T14:28:00Z">
        <w:r w:rsidRPr="00A30FD3" w:rsidDel="00B431AD">
          <w:rPr>
            <w:rFonts w:ascii="Microsoft Sans Serif" w:hAnsi="Microsoft Sans Serif" w:cs="Microsoft Sans Serif"/>
            <w:sz w:val="24"/>
            <w:szCs w:val="24"/>
            <w:shd w:val="clear" w:color="auto" w:fill="FFFFFF"/>
          </w:rPr>
          <w:delText xml:space="preserve">find a </w:delText>
        </w:r>
      </w:del>
      <w:r w:rsidRPr="00A30FD3">
        <w:rPr>
          <w:rFonts w:ascii="Microsoft Sans Serif" w:hAnsi="Microsoft Sans Serif" w:cs="Microsoft Sans Serif"/>
          <w:sz w:val="24"/>
          <w:szCs w:val="24"/>
          <w:shd w:val="clear" w:color="auto" w:fill="FFFFFF"/>
        </w:rPr>
        <w:t>divergence between how domestic food prices have responded to the sluggish downward trend in international</w:t>
      </w:r>
      <w:del w:id="178" w:author="Charlie Meyrick" w:date="2024-02-14T14:29:00Z">
        <w:r w:rsidRPr="00A30FD3" w:rsidDel="00B431AD">
          <w:rPr>
            <w:rFonts w:ascii="Microsoft Sans Serif" w:hAnsi="Microsoft Sans Serif" w:cs="Microsoft Sans Serif"/>
            <w:sz w:val="24"/>
            <w:szCs w:val="24"/>
            <w:shd w:val="clear" w:color="auto" w:fill="FFFFFF"/>
          </w:rPr>
          <w:delText xml:space="preserve"> </w:delText>
        </w:r>
      </w:del>
      <w:ins w:id="179" w:author="Charlie Meyrick" w:date="2024-02-14T14:29:00Z">
        <w:r w:rsidR="00B431AD">
          <w:rPr>
            <w:rFonts w:ascii="Microsoft Sans Serif" w:hAnsi="Microsoft Sans Serif" w:cs="Microsoft Sans Serif"/>
            <w:sz w:val="24"/>
            <w:szCs w:val="24"/>
            <w:shd w:val="clear" w:color="auto" w:fill="FFFFFF"/>
          </w:rPr>
          <w:t xml:space="preserve"> markets</w:t>
        </w:r>
      </w:ins>
      <w:del w:id="180" w:author="Charlie Meyrick" w:date="2024-02-14T14:29:00Z">
        <w:r w:rsidRPr="00A30FD3" w:rsidDel="00B431AD">
          <w:rPr>
            <w:rFonts w:ascii="Microsoft Sans Serif" w:hAnsi="Microsoft Sans Serif" w:cs="Microsoft Sans Serif"/>
            <w:sz w:val="24"/>
            <w:szCs w:val="24"/>
            <w:shd w:val="clear" w:color="auto" w:fill="FFFFFF"/>
          </w:rPr>
          <w:delText>food prices</w:delText>
        </w:r>
      </w:del>
      <w:r w:rsidRPr="00A30FD3">
        <w:rPr>
          <w:rFonts w:ascii="Microsoft Sans Serif" w:hAnsi="Microsoft Sans Serif" w:cs="Microsoft Sans Serif"/>
          <w:sz w:val="24"/>
          <w:szCs w:val="24"/>
          <w:shd w:val="clear" w:color="auto" w:fill="FFFFFF"/>
        </w:rPr>
        <w:t xml:space="preserve">. </w:t>
      </w:r>
      <w:r w:rsidR="00425802" w:rsidRPr="00425802">
        <w:rPr>
          <w:rFonts w:ascii="Microsoft Sans Serif" w:hAnsi="Microsoft Sans Serif" w:cs="Microsoft Sans Serif"/>
          <w:sz w:val="24"/>
          <w:szCs w:val="24"/>
          <w:shd w:val="clear" w:color="auto" w:fill="FFFFFF"/>
        </w:rPr>
        <w:t>Food price inflation</w:t>
      </w:r>
      <w:r w:rsidR="00425802">
        <w:rPr>
          <w:rFonts w:ascii="Microsoft Sans Serif" w:hAnsi="Microsoft Sans Serif" w:cs="Microsoft Sans Serif"/>
          <w:sz w:val="24"/>
          <w:szCs w:val="24"/>
          <w:shd w:val="clear" w:color="auto" w:fill="FFFFFF"/>
        </w:rPr>
        <w:t xml:space="preserve"> (also known as </w:t>
      </w:r>
      <w:ins w:id="181" w:author="Charlie Meyrick" w:date="2024-02-14T14:29:00Z">
        <w:r w:rsidR="00B431AD">
          <w:rPr>
            <w:rFonts w:ascii="Microsoft Sans Serif" w:hAnsi="Microsoft Sans Serif" w:cs="Microsoft Sans Serif"/>
            <w:sz w:val="24"/>
            <w:szCs w:val="24"/>
            <w:shd w:val="clear" w:color="auto" w:fill="FFFFFF"/>
          </w:rPr>
          <w:t>‘</w:t>
        </w:r>
      </w:ins>
      <w:r w:rsidR="00425802">
        <w:rPr>
          <w:rFonts w:ascii="Microsoft Sans Serif" w:hAnsi="Microsoft Sans Serif" w:cs="Microsoft Sans Serif"/>
          <w:sz w:val="24"/>
          <w:szCs w:val="24"/>
          <w:shd w:val="clear" w:color="auto" w:fill="FFFFFF"/>
        </w:rPr>
        <w:t>f</w:t>
      </w:r>
      <w:r w:rsidR="00210A97">
        <w:rPr>
          <w:rFonts w:ascii="Microsoft Sans Serif" w:hAnsi="Microsoft Sans Serif" w:cs="Microsoft Sans Serif"/>
          <w:sz w:val="24"/>
          <w:szCs w:val="24"/>
          <w:shd w:val="clear" w:color="auto" w:fill="FFFFFF"/>
        </w:rPr>
        <w:t>ood</w:t>
      </w:r>
      <w:ins w:id="182" w:author="Charlie Meyrick" w:date="2024-02-14T14:56:00Z">
        <w:r w:rsidR="00F87D8C">
          <w:rPr>
            <w:rFonts w:ascii="Microsoft Sans Serif" w:hAnsi="Microsoft Sans Serif" w:cs="Microsoft Sans Serif"/>
            <w:sz w:val="24"/>
            <w:szCs w:val="24"/>
            <w:shd w:val="clear" w:color="auto" w:fill="FFFFFF"/>
          </w:rPr>
          <w:t>-</w:t>
        </w:r>
      </w:ins>
      <w:r w:rsidR="00210A97">
        <w:rPr>
          <w:rFonts w:ascii="Microsoft Sans Serif" w:hAnsi="Microsoft Sans Serif" w:cs="Microsoft Sans Serif"/>
          <w:sz w:val="24"/>
          <w:szCs w:val="24"/>
          <w:shd w:val="clear" w:color="auto" w:fill="FFFFFF"/>
        </w:rPr>
        <w:t>flation</w:t>
      </w:r>
      <w:ins w:id="183" w:author="Charlie Meyrick" w:date="2024-02-14T14:29:00Z">
        <w:r w:rsidR="00B431AD">
          <w:rPr>
            <w:rFonts w:ascii="Microsoft Sans Serif" w:hAnsi="Microsoft Sans Serif" w:cs="Microsoft Sans Serif"/>
            <w:sz w:val="24"/>
            <w:szCs w:val="24"/>
            <w:shd w:val="clear" w:color="auto" w:fill="FFFFFF"/>
          </w:rPr>
          <w:t>’</w:t>
        </w:r>
      </w:ins>
      <w:r w:rsidR="00210A97">
        <w:rPr>
          <w:rFonts w:ascii="Microsoft Sans Serif" w:hAnsi="Microsoft Sans Serif" w:cs="Microsoft Sans Serif"/>
          <w:sz w:val="24"/>
          <w:szCs w:val="24"/>
          <w:shd w:val="clear" w:color="auto" w:fill="FFFFFF"/>
        </w:rPr>
        <w:t>)</w:t>
      </w:r>
      <w:r w:rsidR="00425802">
        <w:rPr>
          <w:rFonts w:ascii="Microsoft Sans Serif" w:hAnsi="Microsoft Sans Serif" w:cs="Microsoft Sans Serif"/>
          <w:sz w:val="24"/>
          <w:szCs w:val="24"/>
          <w:shd w:val="clear" w:color="auto" w:fill="FFFFFF"/>
        </w:rPr>
        <w:t xml:space="preserve"> </w:t>
      </w:r>
      <w:r w:rsidRPr="00A30FD3">
        <w:rPr>
          <w:rFonts w:ascii="Microsoft Sans Serif" w:hAnsi="Microsoft Sans Serif" w:cs="Microsoft Sans Serif"/>
          <w:sz w:val="24"/>
          <w:szCs w:val="24"/>
          <w:shd w:val="clear" w:color="auto" w:fill="FFFFFF"/>
        </w:rPr>
        <w:t xml:space="preserve">is </w:t>
      </w:r>
      <w:r w:rsidR="00BA06ED">
        <w:rPr>
          <w:rFonts w:ascii="Microsoft Sans Serif" w:hAnsi="Microsoft Sans Serif" w:cs="Microsoft Sans Serif"/>
          <w:sz w:val="24"/>
          <w:szCs w:val="24"/>
          <w:shd w:val="clear" w:color="auto" w:fill="FFFFFF"/>
        </w:rPr>
        <w:t>easing off</w:t>
      </w:r>
      <w:r w:rsidR="00A30FD3">
        <w:rPr>
          <w:rFonts w:ascii="Microsoft Sans Serif" w:hAnsi="Microsoft Sans Serif" w:cs="Microsoft Sans Serif"/>
          <w:sz w:val="24"/>
          <w:szCs w:val="24"/>
          <w:shd w:val="clear" w:color="auto" w:fill="FFFFFF"/>
        </w:rPr>
        <w:t xml:space="preserve"> in</w:t>
      </w:r>
      <w:r w:rsidR="001B3E45">
        <w:rPr>
          <w:rFonts w:ascii="Microsoft Sans Serif" w:hAnsi="Microsoft Sans Serif" w:cs="Microsoft Sans Serif"/>
          <w:sz w:val="24"/>
          <w:szCs w:val="24"/>
          <w:shd w:val="clear" w:color="auto" w:fill="FFFFFF"/>
        </w:rPr>
        <w:t xml:space="preserve"> many</w:t>
      </w:r>
      <w:r w:rsidR="00A30FD3">
        <w:rPr>
          <w:rFonts w:ascii="Microsoft Sans Serif" w:hAnsi="Microsoft Sans Serif" w:cs="Microsoft Sans Serif"/>
          <w:sz w:val="24"/>
          <w:szCs w:val="24"/>
          <w:shd w:val="clear" w:color="auto" w:fill="FFFFFF"/>
        </w:rPr>
        <w:t xml:space="preserve"> advanced economies like the U</w:t>
      </w:r>
      <w:ins w:id="184" w:author="Charlie Meyrick" w:date="2024-02-14T14:29:00Z">
        <w:r w:rsidR="00B431AD">
          <w:rPr>
            <w:rFonts w:ascii="Microsoft Sans Serif" w:hAnsi="Microsoft Sans Serif" w:cs="Microsoft Sans Serif"/>
            <w:sz w:val="24"/>
            <w:szCs w:val="24"/>
            <w:shd w:val="clear" w:color="auto" w:fill="FFFFFF"/>
          </w:rPr>
          <w:t xml:space="preserve">nited </w:t>
        </w:r>
      </w:ins>
      <w:r w:rsidR="0091675B">
        <w:rPr>
          <w:rFonts w:ascii="Microsoft Sans Serif" w:hAnsi="Microsoft Sans Serif" w:cs="Microsoft Sans Serif"/>
          <w:sz w:val="24"/>
          <w:szCs w:val="24"/>
          <w:shd w:val="clear" w:color="auto" w:fill="FFFFFF"/>
        </w:rPr>
        <w:t>S</w:t>
      </w:r>
      <w:ins w:id="185" w:author="Charlie Meyrick" w:date="2024-02-14T14:29:00Z">
        <w:r w:rsidR="00B431AD">
          <w:rPr>
            <w:rFonts w:ascii="Microsoft Sans Serif" w:hAnsi="Microsoft Sans Serif" w:cs="Microsoft Sans Serif"/>
            <w:sz w:val="24"/>
            <w:szCs w:val="24"/>
            <w:shd w:val="clear" w:color="auto" w:fill="FFFFFF"/>
          </w:rPr>
          <w:t>tates</w:t>
        </w:r>
      </w:ins>
      <w:r w:rsidR="0091675B">
        <w:rPr>
          <w:rFonts w:ascii="Microsoft Sans Serif" w:hAnsi="Microsoft Sans Serif" w:cs="Microsoft Sans Serif"/>
          <w:sz w:val="24"/>
          <w:szCs w:val="24"/>
          <w:shd w:val="clear" w:color="auto" w:fill="FFFFFF"/>
        </w:rPr>
        <w:t xml:space="preserve"> and</w:t>
      </w:r>
      <w:ins w:id="186" w:author="Charlie Meyrick" w:date="2024-02-14T14:29:00Z">
        <w:r w:rsidR="00B431AD">
          <w:rPr>
            <w:rFonts w:ascii="Microsoft Sans Serif" w:hAnsi="Microsoft Sans Serif" w:cs="Microsoft Sans Serif"/>
            <w:sz w:val="24"/>
            <w:szCs w:val="24"/>
            <w:shd w:val="clear" w:color="auto" w:fill="FFFFFF"/>
          </w:rPr>
          <w:t xml:space="preserve"> the</w:t>
        </w:r>
      </w:ins>
      <w:r w:rsidR="0091675B">
        <w:rPr>
          <w:rFonts w:ascii="Microsoft Sans Serif" w:hAnsi="Microsoft Sans Serif" w:cs="Microsoft Sans Serif"/>
          <w:sz w:val="24"/>
          <w:szCs w:val="24"/>
          <w:shd w:val="clear" w:color="auto" w:fill="FFFFFF"/>
        </w:rPr>
        <w:t xml:space="preserve"> UK</w:t>
      </w:r>
      <w:r w:rsidRPr="00A30FD3">
        <w:rPr>
          <w:rFonts w:ascii="Microsoft Sans Serif" w:hAnsi="Microsoft Sans Serif" w:cs="Microsoft Sans Serif"/>
          <w:sz w:val="24"/>
          <w:szCs w:val="24"/>
          <w:shd w:val="clear" w:color="auto" w:fill="FFFFFF"/>
        </w:rPr>
        <w:t>,</w:t>
      </w:r>
      <w:ins w:id="187" w:author="Charlie Meyrick" w:date="2024-02-14T14:29:00Z">
        <w:r w:rsidR="00B431AD">
          <w:rPr>
            <w:rFonts w:ascii="Microsoft Sans Serif" w:hAnsi="Microsoft Sans Serif" w:cs="Microsoft Sans Serif"/>
            <w:sz w:val="24"/>
            <w:szCs w:val="24"/>
            <w:shd w:val="clear" w:color="auto" w:fill="FFFFFF"/>
          </w:rPr>
          <w:t xml:space="preserve"> but</w:t>
        </w:r>
      </w:ins>
      <w:del w:id="188" w:author="Charlie Meyrick" w:date="2024-02-14T14:29:00Z">
        <w:r w:rsidRPr="00A30FD3" w:rsidDel="00B431AD">
          <w:rPr>
            <w:rFonts w:ascii="Microsoft Sans Serif" w:hAnsi="Microsoft Sans Serif" w:cs="Microsoft Sans Serif"/>
            <w:sz w:val="24"/>
            <w:szCs w:val="24"/>
            <w:shd w:val="clear" w:color="auto" w:fill="FFFFFF"/>
          </w:rPr>
          <w:delText xml:space="preserve"> whereas it</w:delText>
        </w:r>
      </w:del>
      <w:r w:rsidRPr="00A30FD3">
        <w:rPr>
          <w:rFonts w:ascii="Microsoft Sans Serif" w:hAnsi="Microsoft Sans Serif" w:cs="Microsoft Sans Serif"/>
          <w:sz w:val="24"/>
          <w:szCs w:val="24"/>
          <w:shd w:val="clear" w:color="auto" w:fill="FFFFFF"/>
        </w:rPr>
        <w:t xml:space="preserve"> is rising elsewhere</w:t>
      </w:r>
      <w:ins w:id="189" w:author="Charlie Meyrick" w:date="2024-02-14T14:29:00Z">
        <w:r w:rsidR="00B431AD">
          <w:rPr>
            <w:rFonts w:ascii="Microsoft Sans Serif" w:hAnsi="Microsoft Sans Serif" w:cs="Microsoft Sans Serif"/>
            <w:sz w:val="24"/>
            <w:szCs w:val="24"/>
            <w:shd w:val="clear" w:color="auto" w:fill="FFFFFF"/>
          </w:rPr>
          <w:t>. This is especially true in more</w:t>
        </w:r>
      </w:ins>
      <w:del w:id="190" w:author="Charlie Meyrick" w:date="2024-02-14T14:29:00Z">
        <w:r w:rsidRPr="00A30FD3" w:rsidDel="00B431AD">
          <w:rPr>
            <w:rFonts w:ascii="Microsoft Sans Serif" w:hAnsi="Microsoft Sans Serif" w:cs="Microsoft Sans Serif"/>
            <w:sz w:val="24"/>
            <w:szCs w:val="24"/>
            <w:shd w:val="clear" w:color="auto" w:fill="FFFFFF"/>
          </w:rPr>
          <w:delText xml:space="preserve"> in</w:delText>
        </w:r>
      </w:del>
      <w:r w:rsidRPr="00A30FD3">
        <w:rPr>
          <w:rFonts w:ascii="Microsoft Sans Serif" w:hAnsi="Microsoft Sans Serif" w:cs="Microsoft Sans Serif"/>
          <w:sz w:val="24"/>
          <w:szCs w:val="24"/>
          <w:shd w:val="clear" w:color="auto" w:fill="FFFFFF"/>
        </w:rPr>
        <w:t xml:space="preserve"> </w:t>
      </w:r>
      <w:ins w:id="191" w:author="Charlie Meyrick" w:date="2024-02-14T14:29:00Z">
        <w:r w:rsidR="00B431AD">
          <w:rPr>
            <w:rFonts w:ascii="Microsoft Sans Serif" w:hAnsi="Microsoft Sans Serif" w:cs="Microsoft Sans Serif"/>
            <w:sz w:val="24"/>
            <w:szCs w:val="24"/>
            <w:shd w:val="clear" w:color="auto" w:fill="FFFFFF"/>
          </w:rPr>
          <w:t>‘</w:t>
        </w:r>
      </w:ins>
      <w:r w:rsidRPr="00A30FD3">
        <w:rPr>
          <w:rFonts w:ascii="Microsoft Sans Serif" w:hAnsi="Microsoft Sans Serif" w:cs="Microsoft Sans Serif"/>
          <w:sz w:val="24"/>
          <w:szCs w:val="24"/>
          <w:shd w:val="clear" w:color="auto" w:fill="FFFFFF"/>
        </w:rPr>
        <w:t>fragile</w:t>
      </w:r>
      <w:ins w:id="192" w:author="Charlie Meyrick" w:date="2024-02-14T14:29:00Z">
        <w:r w:rsidR="00B431AD">
          <w:rPr>
            <w:rFonts w:ascii="Microsoft Sans Serif" w:hAnsi="Microsoft Sans Serif" w:cs="Microsoft Sans Serif"/>
            <w:sz w:val="24"/>
            <w:szCs w:val="24"/>
            <w:shd w:val="clear" w:color="auto" w:fill="FFFFFF"/>
          </w:rPr>
          <w:t>’</w:t>
        </w:r>
      </w:ins>
      <w:r w:rsidRPr="00A30FD3">
        <w:rPr>
          <w:rFonts w:ascii="Microsoft Sans Serif" w:hAnsi="Microsoft Sans Serif" w:cs="Microsoft Sans Serif"/>
          <w:sz w:val="24"/>
          <w:szCs w:val="24"/>
          <w:shd w:val="clear" w:color="auto" w:fill="FFFFFF"/>
        </w:rPr>
        <w:t xml:space="preserve"> economies</w:t>
      </w:r>
      <w:del w:id="193" w:author="Charlie Meyrick" w:date="2024-02-14T14:29:00Z">
        <w:r w:rsidR="00E05C81" w:rsidDel="00B431AD">
          <w:rPr>
            <w:rFonts w:ascii="Microsoft Sans Serif" w:hAnsi="Microsoft Sans Serif" w:cs="Microsoft Sans Serif"/>
            <w:sz w:val="24"/>
            <w:szCs w:val="24"/>
            <w:shd w:val="clear" w:color="auto" w:fill="FFFFFF"/>
          </w:rPr>
          <w:delText>,</w:delText>
        </w:r>
      </w:del>
      <w:r w:rsidR="00E05C81">
        <w:rPr>
          <w:rFonts w:ascii="Microsoft Sans Serif" w:hAnsi="Microsoft Sans Serif" w:cs="Microsoft Sans Serif"/>
          <w:sz w:val="24"/>
          <w:szCs w:val="24"/>
          <w:shd w:val="clear" w:color="auto" w:fill="FFFFFF"/>
        </w:rPr>
        <w:t xml:space="preserve"> </w:t>
      </w:r>
      <w:ins w:id="194" w:author="Charlie Meyrick" w:date="2024-02-14T14:29:00Z">
        <w:r w:rsidR="00B431AD">
          <w:rPr>
            <w:rFonts w:ascii="Microsoft Sans Serif" w:hAnsi="Microsoft Sans Serif" w:cs="Microsoft Sans Serif"/>
            <w:sz w:val="24"/>
            <w:szCs w:val="24"/>
            <w:shd w:val="clear" w:color="auto" w:fill="FFFFFF"/>
          </w:rPr>
          <w:t xml:space="preserve">(see </w:t>
        </w:r>
      </w:ins>
      <w:del w:id="195" w:author="Charlie Meyrick" w:date="2024-02-14T14:29:00Z">
        <w:r w:rsidR="00E05C81" w:rsidDel="00B431AD">
          <w:rPr>
            <w:rFonts w:ascii="Microsoft Sans Serif" w:hAnsi="Microsoft Sans Serif" w:cs="Microsoft Sans Serif"/>
            <w:sz w:val="24"/>
            <w:szCs w:val="24"/>
            <w:shd w:val="clear" w:color="auto" w:fill="FFFFFF"/>
          </w:rPr>
          <w:delText xml:space="preserve">as shown in </w:delText>
        </w:r>
      </w:del>
      <w:r w:rsidR="00E05C81">
        <w:rPr>
          <w:rFonts w:ascii="Microsoft Sans Serif" w:hAnsi="Microsoft Sans Serif" w:cs="Microsoft Sans Serif"/>
          <w:sz w:val="24"/>
          <w:szCs w:val="24"/>
          <w:shd w:val="clear" w:color="auto" w:fill="FFFFFF"/>
        </w:rPr>
        <w:t>Figure 4</w:t>
      </w:r>
      <w:ins w:id="196" w:author="Charlie Meyrick" w:date="2024-02-14T14:29:00Z">
        <w:r w:rsidR="00B431AD">
          <w:rPr>
            <w:rFonts w:ascii="Microsoft Sans Serif" w:hAnsi="Microsoft Sans Serif" w:cs="Microsoft Sans Serif"/>
            <w:sz w:val="24"/>
            <w:szCs w:val="24"/>
            <w:shd w:val="clear" w:color="auto" w:fill="FFFFFF"/>
          </w:rPr>
          <w:t>)</w:t>
        </w:r>
      </w:ins>
      <w:r w:rsidRPr="00A30FD3">
        <w:rPr>
          <w:rFonts w:ascii="Microsoft Sans Serif" w:hAnsi="Microsoft Sans Serif" w:cs="Microsoft Sans Serif"/>
          <w:b/>
          <w:bCs/>
          <w:sz w:val="24"/>
          <w:szCs w:val="24"/>
          <w:shd w:val="clear" w:color="auto" w:fill="FFFFFF"/>
        </w:rPr>
        <w:t>.</w:t>
      </w:r>
      <w:r w:rsidR="001B3E45">
        <w:rPr>
          <w:rFonts w:ascii="Microsoft Sans Serif" w:hAnsi="Microsoft Sans Serif" w:cs="Microsoft Sans Serif"/>
          <w:b/>
          <w:bCs/>
          <w:sz w:val="24"/>
          <w:szCs w:val="24"/>
          <w:shd w:val="clear" w:color="auto" w:fill="FFFFFF"/>
        </w:rPr>
        <w:t xml:space="preserve"> </w:t>
      </w:r>
      <w:r w:rsidR="006D7FB5" w:rsidRPr="00A30FD3">
        <w:rPr>
          <w:rFonts w:ascii="Microsoft Sans Serif" w:hAnsi="Microsoft Sans Serif" w:cs="Microsoft Sans Serif"/>
          <w:sz w:val="24"/>
          <w:szCs w:val="24"/>
          <w:shd w:val="clear" w:color="auto" w:fill="FFFFFF"/>
        </w:rPr>
        <w:t>Investigating and addressing</w:t>
      </w:r>
      <w:r w:rsidRPr="00A30FD3">
        <w:rPr>
          <w:rFonts w:ascii="Microsoft Sans Serif" w:hAnsi="Microsoft Sans Serif" w:cs="Microsoft Sans Serif"/>
          <w:sz w:val="24"/>
          <w:szCs w:val="24"/>
          <w:shd w:val="clear" w:color="auto" w:fill="FFFFFF"/>
        </w:rPr>
        <w:t xml:space="preserve"> the causes of this divergence </w:t>
      </w:r>
      <w:r w:rsidR="006D7FB5" w:rsidRPr="00A30FD3">
        <w:rPr>
          <w:rFonts w:ascii="Microsoft Sans Serif" w:hAnsi="Microsoft Sans Serif" w:cs="Microsoft Sans Serif"/>
          <w:sz w:val="24"/>
          <w:szCs w:val="24"/>
          <w:shd w:val="clear" w:color="auto" w:fill="FFFFFF"/>
        </w:rPr>
        <w:t>would help solve some aspects of food insecurity in</w:t>
      </w:r>
      <w:ins w:id="197" w:author="Charlie Meyrick" w:date="2024-02-14T14:30:00Z">
        <w:r w:rsidR="00B431AD">
          <w:rPr>
            <w:rFonts w:ascii="Microsoft Sans Serif" w:hAnsi="Microsoft Sans Serif" w:cs="Microsoft Sans Serif"/>
            <w:sz w:val="24"/>
            <w:szCs w:val="24"/>
            <w:shd w:val="clear" w:color="auto" w:fill="FFFFFF"/>
          </w:rPr>
          <w:t xml:space="preserve"> </w:t>
        </w:r>
      </w:ins>
      <w:del w:id="198" w:author="Charlie Meyrick" w:date="2024-02-14T14:30:00Z">
        <w:r w:rsidR="006D7FB5" w:rsidRPr="00A30FD3" w:rsidDel="00B431AD">
          <w:rPr>
            <w:rFonts w:ascii="Microsoft Sans Serif" w:hAnsi="Microsoft Sans Serif" w:cs="Microsoft Sans Serif"/>
            <w:sz w:val="24"/>
            <w:szCs w:val="24"/>
            <w:shd w:val="clear" w:color="auto" w:fill="FFFFFF"/>
          </w:rPr>
          <w:delText xml:space="preserve"> </w:delText>
        </w:r>
      </w:del>
      <w:ins w:id="199" w:author="Charlie Meyrick" w:date="2024-02-14T14:30:00Z">
        <w:r w:rsidR="00B431AD">
          <w:rPr>
            <w:rFonts w:ascii="Microsoft Sans Serif" w:hAnsi="Microsoft Sans Serif" w:cs="Microsoft Sans Serif"/>
            <w:sz w:val="24"/>
            <w:szCs w:val="24"/>
            <w:shd w:val="clear" w:color="auto" w:fill="FFFFFF"/>
          </w:rPr>
          <w:t>developing countries</w:t>
        </w:r>
      </w:ins>
      <w:del w:id="200" w:author="Charlie Meyrick" w:date="2024-02-14T14:30:00Z">
        <w:r w:rsidR="006D7FB5" w:rsidRPr="00A30FD3" w:rsidDel="00B431AD">
          <w:rPr>
            <w:rFonts w:ascii="Microsoft Sans Serif" w:hAnsi="Microsoft Sans Serif" w:cs="Microsoft Sans Serif"/>
            <w:sz w:val="24"/>
            <w:szCs w:val="24"/>
            <w:shd w:val="clear" w:color="auto" w:fill="FFFFFF"/>
          </w:rPr>
          <w:delText>fragile economies</w:delText>
        </w:r>
      </w:del>
      <w:r w:rsidR="00304BCF">
        <w:rPr>
          <w:rFonts w:ascii="Microsoft Sans Serif" w:hAnsi="Microsoft Sans Serif" w:cs="Microsoft Sans Serif"/>
          <w:sz w:val="24"/>
          <w:szCs w:val="24"/>
          <w:shd w:val="clear" w:color="auto" w:fill="FFFFFF"/>
        </w:rPr>
        <w:t>, where citizens are taking to the streets in some major cities</w:t>
      </w:r>
      <w:ins w:id="201" w:author="Charlie Meyrick" w:date="2024-02-14T14:30:00Z">
        <w:r w:rsidR="00B431AD">
          <w:rPr>
            <w:rFonts w:ascii="Microsoft Sans Serif" w:hAnsi="Microsoft Sans Serif" w:cs="Microsoft Sans Serif"/>
            <w:sz w:val="24"/>
            <w:szCs w:val="24"/>
            <w:shd w:val="clear" w:color="auto" w:fill="FFFFFF"/>
          </w:rPr>
          <w:t xml:space="preserve"> (</w:t>
        </w:r>
      </w:ins>
      <w:del w:id="202" w:author="Charlie Meyrick" w:date="2024-02-14T14:30:00Z">
        <w:r w:rsidR="00304BCF" w:rsidDel="00B431AD">
          <w:rPr>
            <w:rFonts w:ascii="Microsoft Sans Serif" w:hAnsi="Microsoft Sans Serif" w:cs="Microsoft Sans Serif"/>
            <w:sz w:val="24"/>
            <w:szCs w:val="24"/>
            <w:shd w:val="clear" w:color="auto" w:fill="FFFFFF"/>
          </w:rPr>
          <w:delText xml:space="preserve"> </w:delText>
        </w:r>
      </w:del>
      <w:r w:rsidR="00304BCF">
        <w:rPr>
          <w:rFonts w:ascii="Microsoft Sans Serif" w:hAnsi="Microsoft Sans Serif" w:cs="Microsoft Sans Serif"/>
          <w:sz w:val="24"/>
          <w:szCs w:val="24"/>
          <w:shd w:val="clear" w:color="auto" w:fill="FFFFFF"/>
        </w:rPr>
        <w:t>like Kano</w:t>
      </w:r>
      <w:ins w:id="203" w:author="Charlie Meyrick" w:date="2024-02-14T14:30:00Z">
        <w:r w:rsidR="00B431AD">
          <w:rPr>
            <w:rFonts w:ascii="Microsoft Sans Serif" w:hAnsi="Microsoft Sans Serif" w:cs="Microsoft Sans Serif"/>
            <w:sz w:val="24"/>
            <w:szCs w:val="24"/>
            <w:shd w:val="clear" w:color="auto" w:fill="FFFFFF"/>
          </w:rPr>
          <w:t>,</w:t>
        </w:r>
      </w:ins>
      <w:r w:rsidR="00304BCF">
        <w:rPr>
          <w:rFonts w:ascii="Microsoft Sans Serif" w:hAnsi="Microsoft Sans Serif" w:cs="Microsoft Sans Serif"/>
          <w:sz w:val="24"/>
          <w:szCs w:val="24"/>
          <w:shd w:val="clear" w:color="auto" w:fill="FFFFFF"/>
        </w:rPr>
        <w:t xml:space="preserve"> </w:t>
      </w:r>
      <w:del w:id="204" w:author="Charlie Meyrick" w:date="2024-02-14T14:30:00Z">
        <w:r w:rsidR="00304BCF" w:rsidDel="00B431AD">
          <w:rPr>
            <w:rFonts w:ascii="Microsoft Sans Serif" w:hAnsi="Microsoft Sans Serif" w:cs="Microsoft Sans Serif"/>
            <w:sz w:val="24"/>
            <w:szCs w:val="24"/>
            <w:shd w:val="clear" w:color="auto" w:fill="FFFFFF"/>
          </w:rPr>
          <w:delText>(</w:delText>
        </w:r>
      </w:del>
      <w:r w:rsidR="00304BCF">
        <w:rPr>
          <w:rFonts w:ascii="Microsoft Sans Serif" w:hAnsi="Microsoft Sans Serif" w:cs="Microsoft Sans Serif"/>
          <w:sz w:val="24"/>
          <w:szCs w:val="24"/>
          <w:shd w:val="clear" w:color="auto" w:fill="FFFFFF"/>
        </w:rPr>
        <w:t>Nigeria) to protest the rising food costs.</w:t>
      </w:r>
    </w:p>
    <w:p w14:paraId="7AD5287D" w14:textId="77777777" w:rsidR="00304BCF" w:rsidDel="00B431AD" w:rsidRDefault="00304BCF">
      <w:pPr>
        <w:rPr>
          <w:del w:id="205" w:author="Charlie Meyrick" w:date="2024-02-14T14:30:00Z"/>
          <w:rFonts w:ascii="Microsoft Sans Serif" w:hAnsi="Microsoft Sans Serif" w:cs="Microsoft Sans Serif"/>
          <w:sz w:val="24"/>
          <w:szCs w:val="24"/>
          <w:shd w:val="clear" w:color="auto" w:fill="FFFFFF"/>
        </w:rPr>
      </w:pPr>
    </w:p>
    <w:p w14:paraId="5055122F" w14:textId="77777777" w:rsidR="00304BCF" w:rsidDel="00B431AD" w:rsidRDefault="00304BCF">
      <w:pPr>
        <w:rPr>
          <w:del w:id="206" w:author="Charlie Meyrick" w:date="2024-02-14T14:30:00Z"/>
          <w:rFonts w:ascii="Microsoft Sans Serif" w:hAnsi="Microsoft Sans Serif" w:cs="Microsoft Sans Serif"/>
          <w:sz w:val="24"/>
          <w:szCs w:val="24"/>
          <w:shd w:val="clear" w:color="auto" w:fill="FFFFFF"/>
        </w:rPr>
      </w:pPr>
    </w:p>
    <w:p w14:paraId="32DE499F" w14:textId="77777777" w:rsidR="00304BCF" w:rsidDel="00B431AD" w:rsidRDefault="00304BCF">
      <w:pPr>
        <w:rPr>
          <w:del w:id="207" w:author="Charlie Meyrick" w:date="2024-02-14T14:30:00Z"/>
          <w:rFonts w:ascii="Microsoft Sans Serif" w:hAnsi="Microsoft Sans Serif" w:cs="Microsoft Sans Serif"/>
          <w:sz w:val="24"/>
          <w:szCs w:val="24"/>
          <w:shd w:val="clear" w:color="auto" w:fill="FFFFFF"/>
        </w:rPr>
      </w:pPr>
    </w:p>
    <w:p w14:paraId="6CEA2B9B" w14:textId="77777777" w:rsidR="00304BCF" w:rsidRDefault="00304BCF" w:rsidP="00B431AD">
      <w:pPr>
        <w:rPr>
          <w:rFonts w:ascii="Microsoft Sans Serif" w:hAnsi="Microsoft Sans Serif" w:cs="Microsoft Sans Serif"/>
          <w:sz w:val="24"/>
          <w:szCs w:val="24"/>
          <w:shd w:val="clear" w:color="auto" w:fill="FFFFFF"/>
        </w:rPr>
      </w:pPr>
    </w:p>
    <w:p w14:paraId="50893EE5" w14:textId="77777777" w:rsidR="00304BCF" w:rsidRDefault="00304BCF">
      <w:pPr>
        <w:rPr>
          <w:rFonts w:ascii="Microsoft Sans Serif" w:hAnsi="Microsoft Sans Serif" w:cs="Microsoft Sans Serif"/>
          <w:sz w:val="24"/>
          <w:szCs w:val="24"/>
          <w:shd w:val="clear" w:color="auto" w:fill="FFFFFF"/>
        </w:rPr>
      </w:pPr>
    </w:p>
    <w:p w14:paraId="33300079" w14:textId="1DDB9C6D" w:rsidR="0027556F" w:rsidRPr="00B431AD" w:rsidRDefault="0027556F">
      <w:pPr>
        <w:rPr>
          <w:rFonts w:ascii="Microsoft Sans Serif" w:hAnsi="Microsoft Sans Serif" w:cs="Microsoft Sans Serif"/>
          <w:b/>
          <w:bCs/>
          <w:sz w:val="24"/>
          <w:szCs w:val="24"/>
          <w:shd w:val="clear" w:color="auto" w:fill="FFFFFF"/>
          <w:rPrChange w:id="208" w:author="Charlie Meyrick" w:date="2024-02-14T14:30:00Z">
            <w:rPr>
              <w:rFonts w:ascii="Microsoft Sans Serif" w:hAnsi="Microsoft Sans Serif" w:cs="Microsoft Sans Serif"/>
              <w:sz w:val="24"/>
              <w:szCs w:val="24"/>
              <w:shd w:val="clear" w:color="auto" w:fill="FFFFFF"/>
            </w:rPr>
          </w:rPrChange>
        </w:rPr>
      </w:pPr>
      <w:r w:rsidRPr="00B431AD">
        <w:rPr>
          <w:rFonts w:ascii="Microsoft Sans Serif" w:hAnsi="Microsoft Sans Serif" w:cs="Microsoft Sans Serif"/>
          <w:b/>
          <w:bCs/>
          <w:sz w:val="24"/>
          <w:szCs w:val="24"/>
          <w:shd w:val="clear" w:color="auto" w:fill="FFFFFF"/>
          <w:rPrChange w:id="209" w:author="Charlie Meyrick" w:date="2024-02-14T14:30:00Z">
            <w:rPr>
              <w:rFonts w:ascii="Microsoft Sans Serif" w:hAnsi="Microsoft Sans Serif" w:cs="Microsoft Sans Serif"/>
              <w:sz w:val="24"/>
              <w:szCs w:val="24"/>
              <w:shd w:val="clear" w:color="auto" w:fill="FFFFFF"/>
            </w:rPr>
          </w:rPrChange>
        </w:rPr>
        <w:t xml:space="preserve">Figure 4: </w:t>
      </w:r>
      <w:r w:rsidR="0005589F" w:rsidRPr="00B431AD">
        <w:rPr>
          <w:rFonts w:ascii="Microsoft Sans Serif" w:hAnsi="Microsoft Sans Serif" w:cs="Microsoft Sans Serif"/>
          <w:b/>
          <w:bCs/>
          <w:sz w:val="24"/>
          <w:szCs w:val="24"/>
          <w:shd w:val="clear" w:color="auto" w:fill="FFFFFF"/>
          <w:rPrChange w:id="210" w:author="Charlie Meyrick" w:date="2024-02-14T14:30:00Z">
            <w:rPr>
              <w:rFonts w:ascii="Microsoft Sans Serif" w:hAnsi="Microsoft Sans Serif" w:cs="Microsoft Sans Serif"/>
              <w:sz w:val="24"/>
              <w:szCs w:val="24"/>
              <w:shd w:val="clear" w:color="auto" w:fill="FFFFFF"/>
            </w:rPr>
          </w:rPrChange>
        </w:rPr>
        <w:t xml:space="preserve">Percentage </w:t>
      </w:r>
      <w:ins w:id="211" w:author="Charlie Meyrick" w:date="2024-02-14T14:30:00Z">
        <w:r w:rsidR="00B431AD">
          <w:rPr>
            <w:rFonts w:ascii="Microsoft Sans Serif" w:hAnsi="Microsoft Sans Serif" w:cs="Microsoft Sans Serif"/>
            <w:b/>
            <w:bCs/>
            <w:sz w:val="24"/>
            <w:szCs w:val="24"/>
            <w:shd w:val="clear" w:color="auto" w:fill="FFFFFF"/>
          </w:rPr>
          <w:t>c</w:t>
        </w:r>
      </w:ins>
      <w:del w:id="212" w:author="Charlie Meyrick" w:date="2024-02-14T14:30:00Z">
        <w:r w:rsidR="0005589F" w:rsidRPr="00B431AD" w:rsidDel="00B431AD">
          <w:rPr>
            <w:rFonts w:ascii="Microsoft Sans Serif" w:hAnsi="Microsoft Sans Serif" w:cs="Microsoft Sans Serif"/>
            <w:b/>
            <w:bCs/>
            <w:sz w:val="24"/>
            <w:szCs w:val="24"/>
            <w:shd w:val="clear" w:color="auto" w:fill="FFFFFF"/>
            <w:rPrChange w:id="213" w:author="Charlie Meyrick" w:date="2024-02-14T14:30:00Z">
              <w:rPr>
                <w:rFonts w:ascii="Microsoft Sans Serif" w:hAnsi="Microsoft Sans Serif" w:cs="Microsoft Sans Serif"/>
                <w:sz w:val="24"/>
                <w:szCs w:val="24"/>
                <w:shd w:val="clear" w:color="auto" w:fill="FFFFFF"/>
              </w:rPr>
            </w:rPrChange>
          </w:rPr>
          <w:delText>C</w:delText>
        </w:r>
      </w:del>
      <w:r w:rsidR="0005589F" w:rsidRPr="00B431AD">
        <w:rPr>
          <w:rFonts w:ascii="Microsoft Sans Serif" w:hAnsi="Microsoft Sans Serif" w:cs="Microsoft Sans Serif"/>
          <w:b/>
          <w:bCs/>
          <w:sz w:val="24"/>
          <w:szCs w:val="24"/>
          <w:shd w:val="clear" w:color="auto" w:fill="FFFFFF"/>
          <w:rPrChange w:id="214" w:author="Charlie Meyrick" w:date="2024-02-14T14:30:00Z">
            <w:rPr>
              <w:rFonts w:ascii="Microsoft Sans Serif" w:hAnsi="Microsoft Sans Serif" w:cs="Microsoft Sans Serif"/>
              <w:sz w:val="24"/>
              <w:szCs w:val="24"/>
              <w:shd w:val="clear" w:color="auto" w:fill="FFFFFF"/>
            </w:rPr>
          </w:rPrChange>
        </w:rPr>
        <w:t xml:space="preserve">hange in </w:t>
      </w:r>
      <w:ins w:id="215" w:author="Charlie Meyrick" w:date="2024-02-14T14:30:00Z">
        <w:r w:rsidR="00B431AD">
          <w:rPr>
            <w:rFonts w:ascii="Microsoft Sans Serif" w:hAnsi="Microsoft Sans Serif" w:cs="Microsoft Sans Serif"/>
            <w:b/>
            <w:bCs/>
            <w:sz w:val="24"/>
            <w:szCs w:val="24"/>
            <w:shd w:val="clear" w:color="auto" w:fill="FFFFFF"/>
          </w:rPr>
          <w:t>f</w:t>
        </w:r>
      </w:ins>
      <w:del w:id="216" w:author="Charlie Meyrick" w:date="2024-02-14T14:30:00Z">
        <w:r w:rsidR="0005589F" w:rsidRPr="00B431AD" w:rsidDel="00B431AD">
          <w:rPr>
            <w:rFonts w:ascii="Microsoft Sans Serif" w:hAnsi="Microsoft Sans Serif" w:cs="Microsoft Sans Serif"/>
            <w:b/>
            <w:bCs/>
            <w:sz w:val="24"/>
            <w:szCs w:val="24"/>
            <w:shd w:val="clear" w:color="auto" w:fill="FFFFFF"/>
            <w:rPrChange w:id="217" w:author="Charlie Meyrick" w:date="2024-02-14T14:30:00Z">
              <w:rPr>
                <w:rFonts w:ascii="Microsoft Sans Serif" w:hAnsi="Microsoft Sans Serif" w:cs="Microsoft Sans Serif"/>
                <w:sz w:val="24"/>
                <w:szCs w:val="24"/>
                <w:shd w:val="clear" w:color="auto" w:fill="FFFFFF"/>
              </w:rPr>
            </w:rPrChange>
          </w:rPr>
          <w:delText>F</w:delText>
        </w:r>
      </w:del>
      <w:r w:rsidR="0005589F" w:rsidRPr="00B431AD">
        <w:rPr>
          <w:rFonts w:ascii="Microsoft Sans Serif" w:hAnsi="Microsoft Sans Serif" w:cs="Microsoft Sans Serif"/>
          <w:b/>
          <w:bCs/>
          <w:sz w:val="24"/>
          <w:szCs w:val="24"/>
          <w:shd w:val="clear" w:color="auto" w:fill="FFFFFF"/>
          <w:rPrChange w:id="218" w:author="Charlie Meyrick" w:date="2024-02-14T14:30:00Z">
            <w:rPr>
              <w:rFonts w:ascii="Microsoft Sans Serif" w:hAnsi="Microsoft Sans Serif" w:cs="Microsoft Sans Serif"/>
              <w:sz w:val="24"/>
              <w:szCs w:val="24"/>
              <w:shd w:val="clear" w:color="auto" w:fill="FFFFFF"/>
            </w:rPr>
          </w:rPrChange>
        </w:rPr>
        <w:t xml:space="preserve">ood </w:t>
      </w:r>
      <w:ins w:id="219" w:author="Charlie Meyrick" w:date="2024-02-14T14:30:00Z">
        <w:r w:rsidR="00B431AD">
          <w:rPr>
            <w:rFonts w:ascii="Microsoft Sans Serif" w:hAnsi="Microsoft Sans Serif" w:cs="Microsoft Sans Serif"/>
            <w:b/>
            <w:bCs/>
            <w:sz w:val="24"/>
            <w:szCs w:val="24"/>
            <w:shd w:val="clear" w:color="auto" w:fill="FFFFFF"/>
          </w:rPr>
          <w:t>p</w:t>
        </w:r>
      </w:ins>
      <w:del w:id="220" w:author="Charlie Meyrick" w:date="2024-02-14T14:30:00Z">
        <w:r w:rsidR="0005589F" w:rsidRPr="00B431AD" w:rsidDel="00B431AD">
          <w:rPr>
            <w:rFonts w:ascii="Microsoft Sans Serif" w:hAnsi="Microsoft Sans Serif" w:cs="Microsoft Sans Serif"/>
            <w:b/>
            <w:bCs/>
            <w:sz w:val="24"/>
            <w:szCs w:val="24"/>
            <w:shd w:val="clear" w:color="auto" w:fill="FFFFFF"/>
            <w:rPrChange w:id="221" w:author="Charlie Meyrick" w:date="2024-02-14T14:30:00Z">
              <w:rPr>
                <w:rFonts w:ascii="Microsoft Sans Serif" w:hAnsi="Microsoft Sans Serif" w:cs="Microsoft Sans Serif"/>
                <w:sz w:val="24"/>
                <w:szCs w:val="24"/>
                <w:shd w:val="clear" w:color="auto" w:fill="FFFFFF"/>
              </w:rPr>
            </w:rPrChange>
          </w:rPr>
          <w:delText>P</w:delText>
        </w:r>
      </w:del>
      <w:r w:rsidR="0005589F" w:rsidRPr="00B431AD">
        <w:rPr>
          <w:rFonts w:ascii="Microsoft Sans Serif" w:hAnsi="Microsoft Sans Serif" w:cs="Microsoft Sans Serif"/>
          <w:b/>
          <w:bCs/>
          <w:sz w:val="24"/>
          <w:szCs w:val="24"/>
          <w:shd w:val="clear" w:color="auto" w:fill="FFFFFF"/>
          <w:rPrChange w:id="222" w:author="Charlie Meyrick" w:date="2024-02-14T14:30:00Z">
            <w:rPr>
              <w:rFonts w:ascii="Microsoft Sans Serif" w:hAnsi="Microsoft Sans Serif" w:cs="Microsoft Sans Serif"/>
              <w:sz w:val="24"/>
              <w:szCs w:val="24"/>
              <w:shd w:val="clear" w:color="auto" w:fill="FFFFFF"/>
            </w:rPr>
          </w:rPrChange>
        </w:rPr>
        <w:t>rices</w:t>
      </w:r>
      <w:del w:id="223" w:author="Charlie Meyrick" w:date="2024-02-14T14:30:00Z">
        <w:r w:rsidR="0005589F" w:rsidRPr="00B431AD" w:rsidDel="00B431AD">
          <w:rPr>
            <w:rFonts w:ascii="Microsoft Sans Serif" w:hAnsi="Microsoft Sans Serif" w:cs="Microsoft Sans Serif"/>
            <w:b/>
            <w:bCs/>
            <w:sz w:val="24"/>
            <w:szCs w:val="24"/>
            <w:shd w:val="clear" w:color="auto" w:fill="FFFFFF"/>
            <w:rPrChange w:id="224" w:author="Charlie Meyrick" w:date="2024-02-14T14:30:00Z">
              <w:rPr>
                <w:rFonts w:ascii="Microsoft Sans Serif" w:hAnsi="Microsoft Sans Serif" w:cs="Microsoft Sans Serif"/>
                <w:sz w:val="24"/>
                <w:szCs w:val="24"/>
                <w:shd w:val="clear" w:color="auto" w:fill="FFFFFF"/>
              </w:rPr>
            </w:rPrChange>
          </w:rPr>
          <w:delText xml:space="preserve"> between</w:delText>
        </w:r>
      </w:del>
      <w:r w:rsidR="0005589F" w:rsidRPr="00B431AD">
        <w:rPr>
          <w:rFonts w:ascii="Microsoft Sans Serif" w:hAnsi="Microsoft Sans Serif" w:cs="Microsoft Sans Serif"/>
          <w:b/>
          <w:bCs/>
          <w:sz w:val="24"/>
          <w:szCs w:val="24"/>
          <w:shd w:val="clear" w:color="auto" w:fill="FFFFFF"/>
          <w:rPrChange w:id="225" w:author="Charlie Meyrick" w:date="2024-02-14T14:30:00Z">
            <w:rPr>
              <w:rFonts w:ascii="Microsoft Sans Serif" w:hAnsi="Microsoft Sans Serif" w:cs="Microsoft Sans Serif"/>
              <w:sz w:val="24"/>
              <w:szCs w:val="24"/>
              <w:shd w:val="clear" w:color="auto" w:fill="FFFFFF"/>
            </w:rPr>
          </w:rPrChange>
        </w:rPr>
        <w:t xml:space="preserve"> </w:t>
      </w:r>
      <w:ins w:id="226" w:author="Charlie Meyrick" w:date="2024-02-14T14:30:00Z">
        <w:r w:rsidR="00B431AD">
          <w:rPr>
            <w:rFonts w:ascii="Microsoft Sans Serif" w:hAnsi="Microsoft Sans Serif" w:cs="Microsoft Sans Serif"/>
            <w:b/>
            <w:bCs/>
            <w:sz w:val="24"/>
            <w:szCs w:val="24"/>
            <w:shd w:val="clear" w:color="auto" w:fill="FFFFFF"/>
          </w:rPr>
          <w:t>(</w:t>
        </w:r>
      </w:ins>
      <w:r w:rsidR="0005589F" w:rsidRPr="00B431AD">
        <w:rPr>
          <w:rFonts w:ascii="Microsoft Sans Serif" w:hAnsi="Microsoft Sans Serif" w:cs="Microsoft Sans Serif"/>
          <w:b/>
          <w:bCs/>
          <w:sz w:val="24"/>
          <w:szCs w:val="24"/>
          <w:shd w:val="clear" w:color="auto" w:fill="FFFFFF"/>
          <w:rPrChange w:id="227" w:author="Charlie Meyrick" w:date="2024-02-14T14:30:00Z">
            <w:rPr>
              <w:rFonts w:ascii="Microsoft Sans Serif" w:hAnsi="Microsoft Sans Serif" w:cs="Microsoft Sans Serif"/>
              <w:sz w:val="24"/>
              <w:szCs w:val="24"/>
              <w:shd w:val="clear" w:color="auto" w:fill="FFFFFF"/>
            </w:rPr>
          </w:rPrChange>
        </w:rPr>
        <w:t>Dec</w:t>
      </w:r>
      <w:ins w:id="228" w:author="Charlie Meyrick" w:date="2024-02-14T14:30:00Z">
        <w:r w:rsidR="00B431AD">
          <w:rPr>
            <w:rFonts w:ascii="Microsoft Sans Serif" w:hAnsi="Microsoft Sans Serif" w:cs="Microsoft Sans Serif"/>
            <w:b/>
            <w:bCs/>
            <w:sz w:val="24"/>
            <w:szCs w:val="24"/>
            <w:shd w:val="clear" w:color="auto" w:fill="FFFFFF"/>
          </w:rPr>
          <w:t>e</w:t>
        </w:r>
      </w:ins>
      <w:ins w:id="229" w:author="Charlie Meyrick" w:date="2024-02-14T14:31:00Z">
        <w:r w:rsidR="00B431AD">
          <w:rPr>
            <w:rFonts w:ascii="Microsoft Sans Serif" w:hAnsi="Microsoft Sans Serif" w:cs="Microsoft Sans Serif"/>
            <w:b/>
            <w:bCs/>
            <w:sz w:val="24"/>
            <w:szCs w:val="24"/>
            <w:shd w:val="clear" w:color="auto" w:fill="FFFFFF"/>
          </w:rPr>
          <w:t>mber</w:t>
        </w:r>
      </w:ins>
      <w:r w:rsidR="0005589F" w:rsidRPr="00B431AD">
        <w:rPr>
          <w:rFonts w:ascii="Microsoft Sans Serif" w:hAnsi="Microsoft Sans Serif" w:cs="Microsoft Sans Serif"/>
          <w:b/>
          <w:bCs/>
          <w:sz w:val="24"/>
          <w:szCs w:val="24"/>
          <w:shd w:val="clear" w:color="auto" w:fill="FFFFFF"/>
          <w:rPrChange w:id="230" w:author="Charlie Meyrick" w:date="2024-02-14T14:30:00Z">
            <w:rPr>
              <w:rFonts w:ascii="Microsoft Sans Serif" w:hAnsi="Microsoft Sans Serif" w:cs="Microsoft Sans Serif"/>
              <w:sz w:val="24"/>
              <w:szCs w:val="24"/>
              <w:shd w:val="clear" w:color="auto" w:fill="FFFFFF"/>
            </w:rPr>
          </w:rPrChange>
        </w:rPr>
        <w:t xml:space="preserve"> 2022 </w:t>
      </w:r>
      <w:ins w:id="231" w:author="Charlie Meyrick" w:date="2024-02-14T14:31:00Z">
        <w:r w:rsidR="00B431AD">
          <w:rPr>
            <w:rFonts w:ascii="Microsoft Sans Serif" w:hAnsi="Microsoft Sans Serif" w:cs="Microsoft Sans Serif"/>
            <w:b/>
            <w:bCs/>
            <w:sz w:val="24"/>
            <w:szCs w:val="24"/>
            <w:shd w:val="clear" w:color="auto" w:fill="FFFFFF"/>
          </w:rPr>
          <w:t>to</w:t>
        </w:r>
      </w:ins>
      <w:del w:id="232" w:author="Charlie Meyrick" w:date="2024-02-14T14:31:00Z">
        <w:r w:rsidR="0005589F" w:rsidRPr="00B431AD" w:rsidDel="00B431AD">
          <w:rPr>
            <w:rFonts w:ascii="Microsoft Sans Serif" w:hAnsi="Microsoft Sans Serif" w:cs="Microsoft Sans Serif"/>
            <w:b/>
            <w:bCs/>
            <w:sz w:val="24"/>
            <w:szCs w:val="24"/>
            <w:shd w:val="clear" w:color="auto" w:fill="FFFFFF"/>
            <w:rPrChange w:id="233" w:author="Charlie Meyrick" w:date="2024-02-14T14:30:00Z">
              <w:rPr>
                <w:rFonts w:ascii="Microsoft Sans Serif" w:hAnsi="Microsoft Sans Serif" w:cs="Microsoft Sans Serif"/>
                <w:sz w:val="24"/>
                <w:szCs w:val="24"/>
                <w:shd w:val="clear" w:color="auto" w:fill="FFFFFF"/>
              </w:rPr>
            </w:rPrChange>
          </w:rPr>
          <w:delText>and</w:delText>
        </w:r>
      </w:del>
      <w:r w:rsidR="0005589F" w:rsidRPr="00B431AD">
        <w:rPr>
          <w:rFonts w:ascii="Microsoft Sans Serif" w:hAnsi="Microsoft Sans Serif" w:cs="Microsoft Sans Serif"/>
          <w:b/>
          <w:bCs/>
          <w:sz w:val="24"/>
          <w:szCs w:val="24"/>
          <w:shd w:val="clear" w:color="auto" w:fill="FFFFFF"/>
          <w:rPrChange w:id="234" w:author="Charlie Meyrick" w:date="2024-02-14T14:30:00Z">
            <w:rPr>
              <w:rFonts w:ascii="Microsoft Sans Serif" w:hAnsi="Microsoft Sans Serif" w:cs="Microsoft Sans Serif"/>
              <w:sz w:val="24"/>
              <w:szCs w:val="24"/>
              <w:shd w:val="clear" w:color="auto" w:fill="FFFFFF"/>
            </w:rPr>
          </w:rPrChange>
        </w:rPr>
        <w:t xml:space="preserve"> Dec</w:t>
      </w:r>
      <w:ins w:id="235" w:author="Charlie Meyrick" w:date="2024-02-14T14:31:00Z">
        <w:r w:rsidR="00B431AD">
          <w:rPr>
            <w:rFonts w:ascii="Microsoft Sans Serif" w:hAnsi="Microsoft Sans Serif" w:cs="Microsoft Sans Serif"/>
            <w:b/>
            <w:bCs/>
            <w:sz w:val="24"/>
            <w:szCs w:val="24"/>
            <w:shd w:val="clear" w:color="auto" w:fill="FFFFFF"/>
          </w:rPr>
          <w:t>ember</w:t>
        </w:r>
      </w:ins>
      <w:r w:rsidR="0005589F" w:rsidRPr="00B431AD">
        <w:rPr>
          <w:rFonts w:ascii="Microsoft Sans Serif" w:hAnsi="Microsoft Sans Serif" w:cs="Microsoft Sans Serif"/>
          <w:b/>
          <w:bCs/>
          <w:sz w:val="24"/>
          <w:szCs w:val="24"/>
          <w:shd w:val="clear" w:color="auto" w:fill="FFFFFF"/>
          <w:rPrChange w:id="236" w:author="Charlie Meyrick" w:date="2024-02-14T14:30:00Z">
            <w:rPr>
              <w:rFonts w:ascii="Microsoft Sans Serif" w:hAnsi="Microsoft Sans Serif" w:cs="Microsoft Sans Serif"/>
              <w:sz w:val="24"/>
              <w:szCs w:val="24"/>
              <w:shd w:val="clear" w:color="auto" w:fill="FFFFFF"/>
            </w:rPr>
          </w:rPrChange>
        </w:rPr>
        <w:t xml:space="preserve"> 2023</w:t>
      </w:r>
      <w:ins w:id="237" w:author="Charlie Meyrick" w:date="2024-02-14T14:31:00Z">
        <w:r w:rsidR="00B431AD">
          <w:rPr>
            <w:rFonts w:ascii="Microsoft Sans Serif" w:hAnsi="Microsoft Sans Serif" w:cs="Microsoft Sans Serif"/>
            <w:b/>
            <w:bCs/>
            <w:sz w:val="24"/>
            <w:szCs w:val="24"/>
            <w:shd w:val="clear" w:color="auto" w:fill="FFFFFF"/>
          </w:rPr>
          <w:t>)</w:t>
        </w:r>
      </w:ins>
    </w:p>
    <w:p w14:paraId="1329B5D0" w14:textId="5D64A43E" w:rsidR="0027556F" w:rsidRDefault="00932B93">
      <w:pPr>
        <w:rPr>
          <w:rFonts w:ascii="Microsoft Sans Serif" w:hAnsi="Microsoft Sans Serif" w:cs="Microsoft Sans Serif"/>
          <w:sz w:val="24"/>
          <w:szCs w:val="24"/>
          <w:shd w:val="clear" w:color="auto" w:fill="FFFFFF"/>
        </w:rPr>
      </w:pPr>
      <w:r>
        <w:rPr>
          <w:noProof/>
        </w:rPr>
        <w:drawing>
          <wp:inline distT="0" distB="0" distL="0" distR="0" wp14:anchorId="78FDCFE3" wp14:editId="5B773497">
            <wp:extent cx="4904509" cy="2363190"/>
            <wp:effectExtent l="0" t="0" r="10795" b="12065"/>
            <wp:docPr id="9" name="Chart 9">
              <a:extLst xmlns:a="http://schemas.openxmlformats.org/drawingml/2006/main">
                <a:ext uri="{FF2B5EF4-FFF2-40B4-BE49-F238E27FC236}">
                  <a16:creationId xmlns:a16="http://schemas.microsoft.com/office/drawing/2014/main" id="{171FE778-A8AC-E9E8-0CD4-6B3491A657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F4A33A1" w14:textId="2E60A47C" w:rsidR="00942B5F" w:rsidRPr="00A30FD3" w:rsidRDefault="00942B5F">
      <w:pPr>
        <w:rPr>
          <w:rFonts w:ascii="Microsoft Sans Serif" w:hAnsi="Microsoft Sans Serif" w:cs="Microsoft Sans Serif"/>
          <w:sz w:val="24"/>
          <w:szCs w:val="24"/>
          <w:shd w:val="clear" w:color="auto" w:fill="FFFFFF"/>
        </w:rPr>
      </w:pPr>
      <w:r>
        <w:rPr>
          <w:rFonts w:ascii="Microsoft Sans Serif" w:hAnsi="Microsoft Sans Serif" w:cs="Microsoft Sans Serif"/>
          <w:sz w:val="24"/>
          <w:szCs w:val="24"/>
          <w:shd w:val="clear" w:color="auto" w:fill="FFFFFF"/>
        </w:rPr>
        <w:t xml:space="preserve">Source: </w:t>
      </w:r>
      <w:hyperlink r:id="rId21" w:history="1">
        <w:r w:rsidRPr="00A33B92">
          <w:rPr>
            <w:rStyle w:val="Hyperlink"/>
            <w:rFonts w:ascii="Microsoft Sans Serif" w:hAnsi="Microsoft Sans Serif" w:cs="Microsoft Sans Serif"/>
            <w:sz w:val="24"/>
            <w:szCs w:val="24"/>
            <w:shd w:val="clear" w:color="auto" w:fill="FFFFFF"/>
          </w:rPr>
          <w:t>FAO Food Price Monitoring and Analysis, 2024</w:t>
        </w:r>
      </w:hyperlink>
    </w:p>
    <w:p w14:paraId="31483CB5" w14:textId="77777777" w:rsidR="00F00436" w:rsidRPr="00A30FD3" w:rsidRDefault="00F00436">
      <w:pPr>
        <w:rPr>
          <w:rFonts w:ascii="Microsoft Sans Serif" w:hAnsi="Microsoft Sans Serif" w:cs="Microsoft Sans Serif"/>
          <w:sz w:val="24"/>
          <w:szCs w:val="24"/>
          <w:shd w:val="clear" w:color="auto" w:fill="FFFFFF"/>
        </w:rPr>
      </w:pPr>
    </w:p>
    <w:p w14:paraId="79C37A9F" w14:textId="34D1FE35" w:rsidR="006D7FB5" w:rsidRPr="00A30FD3" w:rsidRDefault="00B431AD" w:rsidP="001626D1">
      <w:pPr>
        <w:rPr>
          <w:rFonts w:ascii="Microsoft Sans Serif" w:hAnsi="Microsoft Sans Serif" w:cs="Microsoft Sans Serif"/>
          <w:sz w:val="24"/>
          <w:szCs w:val="24"/>
          <w:shd w:val="clear" w:color="auto" w:fill="FFFFFF"/>
        </w:rPr>
      </w:pPr>
      <w:ins w:id="238" w:author="Charlie Meyrick" w:date="2024-02-14T14:31:00Z">
        <w:r>
          <w:rPr>
            <w:rFonts w:ascii="Microsoft Sans Serif" w:hAnsi="Microsoft Sans Serif" w:cs="Microsoft Sans Serif"/>
            <w:sz w:val="24"/>
            <w:szCs w:val="24"/>
            <w:shd w:val="clear" w:color="auto" w:fill="FFFFFF"/>
          </w:rPr>
          <w:lastRenderedPageBreak/>
          <w:t xml:space="preserve">Not only </w:t>
        </w:r>
      </w:ins>
      <w:ins w:id="239" w:author="Charlie Meyrick" w:date="2024-02-14T14:37:00Z">
        <w:r w:rsidR="001626D1">
          <w:rPr>
            <w:rFonts w:ascii="Microsoft Sans Serif" w:hAnsi="Microsoft Sans Serif" w:cs="Microsoft Sans Serif"/>
            <w:sz w:val="24"/>
            <w:szCs w:val="24"/>
            <w:shd w:val="clear" w:color="auto" w:fill="FFFFFF"/>
          </w:rPr>
          <w:t>do food</w:t>
        </w:r>
      </w:ins>
      <w:ins w:id="240" w:author="Charlie Meyrick" w:date="2024-02-14T14:31:00Z">
        <w:r>
          <w:rPr>
            <w:rFonts w:ascii="Microsoft Sans Serif" w:hAnsi="Microsoft Sans Serif" w:cs="Microsoft Sans Serif"/>
            <w:sz w:val="24"/>
            <w:szCs w:val="24"/>
            <w:shd w:val="clear" w:color="auto" w:fill="FFFFFF"/>
          </w:rPr>
          <w:t xml:space="preserve"> price change</w:t>
        </w:r>
      </w:ins>
      <w:ins w:id="241" w:author="Charlie Meyrick" w:date="2024-02-14T14:37:00Z">
        <w:r w:rsidR="001626D1">
          <w:rPr>
            <w:rFonts w:ascii="Microsoft Sans Serif" w:hAnsi="Microsoft Sans Serif" w:cs="Microsoft Sans Serif"/>
            <w:sz w:val="24"/>
            <w:szCs w:val="24"/>
            <w:shd w:val="clear" w:color="auto" w:fill="FFFFFF"/>
          </w:rPr>
          <w:t xml:space="preserve">s vary across different economies, the effect of price fluctucations on people’s wellbeing also differ. </w:t>
        </w:r>
      </w:ins>
      <w:r w:rsidR="006D7FB5" w:rsidRPr="00A30FD3">
        <w:rPr>
          <w:rFonts w:ascii="Microsoft Sans Serif" w:hAnsi="Microsoft Sans Serif" w:cs="Microsoft Sans Serif"/>
          <w:sz w:val="24"/>
          <w:szCs w:val="24"/>
          <w:shd w:val="clear" w:color="auto" w:fill="FFFFFF"/>
        </w:rPr>
        <w:t xml:space="preserve">Households in rich economies spend </w:t>
      </w:r>
      <w:ins w:id="242" w:author="Charlie Meyrick" w:date="2024-02-14T14:31:00Z">
        <w:r>
          <w:rPr>
            <w:rFonts w:ascii="Microsoft Sans Serif" w:hAnsi="Microsoft Sans Serif" w:cs="Microsoft Sans Serif"/>
            <w:sz w:val="24"/>
            <w:szCs w:val="24"/>
            <w:shd w:val="clear" w:color="auto" w:fill="FFFFFF"/>
          </w:rPr>
          <w:t xml:space="preserve">a smaller </w:t>
        </w:r>
      </w:ins>
      <w:del w:id="243" w:author="Charlie Meyrick" w:date="2024-02-14T14:31:00Z">
        <w:r w:rsidR="006D7FB5" w:rsidRPr="00A30FD3" w:rsidDel="00B431AD">
          <w:rPr>
            <w:rFonts w:ascii="Microsoft Sans Serif" w:hAnsi="Microsoft Sans Serif" w:cs="Microsoft Sans Serif"/>
            <w:sz w:val="24"/>
            <w:szCs w:val="24"/>
            <w:shd w:val="clear" w:color="auto" w:fill="FFFFFF"/>
          </w:rPr>
          <w:delText xml:space="preserve">less than </w:delText>
        </w:r>
      </w:del>
      <w:r w:rsidR="006D7FB5" w:rsidRPr="00A30FD3">
        <w:rPr>
          <w:rFonts w:ascii="Microsoft Sans Serif" w:hAnsi="Microsoft Sans Serif" w:cs="Microsoft Sans Serif"/>
          <w:sz w:val="24"/>
          <w:szCs w:val="24"/>
          <w:shd w:val="clear" w:color="auto" w:fill="FFFFFF"/>
        </w:rPr>
        <w:t>proportion of their income</w:t>
      </w:r>
      <w:r w:rsidR="00A30FD3">
        <w:rPr>
          <w:rFonts w:ascii="Microsoft Sans Serif" w:hAnsi="Microsoft Sans Serif" w:cs="Microsoft Sans Serif"/>
          <w:sz w:val="24"/>
          <w:szCs w:val="24"/>
          <w:shd w:val="clear" w:color="auto" w:fill="FFFFFF"/>
        </w:rPr>
        <w:t xml:space="preserve"> on food</w:t>
      </w:r>
      <w:r w:rsidR="006D7FB5" w:rsidRPr="00A30FD3">
        <w:rPr>
          <w:rFonts w:ascii="Microsoft Sans Serif" w:hAnsi="Microsoft Sans Serif" w:cs="Microsoft Sans Serif"/>
          <w:sz w:val="24"/>
          <w:szCs w:val="24"/>
          <w:shd w:val="clear" w:color="auto" w:fill="FFFFFF"/>
        </w:rPr>
        <w:t xml:space="preserve"> than those in low-income economies, where </w:t>
      </w:r>
      <w:r>
        <w:fldChar w:fldCharType="begin"/>
      </w:r>
      <w:r>
        <w:instrText>HYPERLINK "https://www.economicsobservatory.com/how-is-the-war-in-ukraine-affecting-global-food-security"</w:instrText>
      </w:r>
      <w:r>
        <w:fldChar w:fldCharType="separate"/>
      </w:r>
      <w:r w:rsidR="006D7FB5" w:rsidRPr="00A23676">
        <w:rPr>
          <w:rStyle w:val="Hyperlink"/>
          <w:rFonts w:ascii="Microsoft Sans Serif" w:hAnsi="Microsoft Sans Serif" w:cs="Microsoft Sans Serif"/>
          <w:sz w:val="24"/>
          <w:szCs w:val="24"/>
          <w:shd w:val="clear" w:color="auto" w:fill="FFFFFF"/>
        </w:rPr>
        <w:t xml:space="preserve">an average household spends more than half of their </w:t>
      </w:r>
      <w:ins w:id="244" w:author="Charlie Meyrick" w:date="2024-02-14T14:38:00Z">
        <w:r w:rsidR="001626D1">
          <w:rPr>
            <w:rStyle w:val="Hyperlink"/>
            <w:rFonts w:ascii="Microsoft Sans Serif" w:hAnsi="Microsoft Sans Serif" w:cs="Microsoft Sans Serif"/>
            <w:sz w:val="24"/>
            <w:szCs w:val="24"/>
            <w:shd w:val="clear" w:color="auto" w:fill="FFFFFF"/>
          </w:rPr>
          <w:t>wages</w:t>
        </w:r>
      </w:ins>
      <w:del w:id="245" w:author="Charlie Meyrick" w:date="2024-02-14T14:38:00Z">
        <w:r w:rsidR="006D7FB5" w:rsidRPr="00A23676" w:rsidDel="001626D1">
          <w:rPr>
            <w:rStyle w:val="Hyperlink"/>
            <w:rFonts w:ascii="Microsoft Sans Serif" w:hAnsi="Microsoft Sans Serif" w:cs="Microsoft Sans Serif"/>
            <w:sz w:val="24"/>
            <w:szCs w:val="24"/>
            <w:shd w:val="clear" w:color="auto" w:fill="FFFFFF"/>
          </w:rPr>
          <w:delText>in</w:delText>
        </w:r>
      </w:del>
      <w:del w:id="246" w:author="Charlie Meyrick" w:date="2024-02-14T14:37:00Z">
        <w:r w:rsidR="006D7FB5" w:rsidRPr="00A23676" w:rsidDel="001626D1">
          <w:rPr>
            <w:rStyle w:val="Hyperlink"/>
            <w:rFonts w:ascii="Microsoft Sans Serif" w:hAnsi="Microsoft Sans Serif" w:cs="Microsoft Sans Serif"/>
            <w:sz w:val="24"/>
            <w:szCs w:val="24"/>
            <w:shd w:val="clear" w:color="auto" w:fill="FFFFFF"/>
          </w:rPr>
          <w:delText>come</w:delText>
        </w:r>
      </w:del>
      <w:r w:rsidR="006D7FB5" w:rsidRPr="00A23676">
        <w:rPr>
          <w:rStyle w:val="Hyperlink"/>
          <w:rFonts w:ascii="Microsoft Sans Serif" w:hAnsi="Microsoft Sans Serif" w:cs="Microsoft Sans Serif"/>
          <w:sz w:val="24"/>
          <w:szCs w:val="24"/>
          <w:shd w:val="clear" w:color="auto" w:fill="FFFFFF"/>
        </w:rPr>
        <w:t xml:space="preserve"> on food</w:t>
      </w:r>
      <w:r>
        <w:rPr>
          <w:rStyle w:val="Hyperlink"/>
          <w:rFonts w:ascii="Microsoft Sans Serif" w:hAnsi="Microsoft Sans Serif" w:cs="Microsoft Sans Serif"/>
          <w:sz w:val="24"/>
          <w:szCs w:val="24"/>
          <w:shd w:val="clear" w:color="auto" w:fill="FFFFFF"/>
        </w:rPr>
        <w:fldChar w:fldCharType="end"/>
      </w:r>
      <w:r w:rsidR="006D7FB5" w:rsidRPr="00A30FD3">
        <w:rPr>
          <w:rFonts w:ascii="Microsoft Sans Serif" w:hAnsi="Microsoft Sans Serif" w:cs="Microsoft Sans Serif"/>
          <w:sz w:val="24"/>
          <w:szCs w:val="24"/>
          <w:shd w:val="clear" w:color="auto" w:fill="FFFFFF"/>
        </w:rPr>
        <w:t xml:space="preserve">. </w:t>
      </w:r>
      <w:r w:rsidR="00F00436" w:rsidRPr="00A30FD3">
        <w:rPr>
          <w:rFonts w:ascii="Microsoft Sans Serif" w:hAnsi="Microsoft Sans Serif" w:cs="Microsoft Sans Serif"/>
          <w:sz w:val="24"/>
          <w:szCs w:val="24"/>
          <w:shd w:val="clear" w:color="auto" w:fill="FFFFFF"/>
        </w:rPr>
        <w:t xml:space="preserve">Higher </w:t>
      </w:r>
      <w:r w:rsidR="006D7FB5" w:rsidRPr="00A30FD3">
        <w:rPr>
          <w:rFonts w:ascii="Microsoft Sans Serif" w:hAnsi="Microsoft Sans Serif" w:cs="Microsoft Sans Serif"/>
          <w:sz w:val="24"/>
          <w:szCs w:val="24"/>
          <w:shd w:val="clear" w:color="auto" w:fill="FFFFFF"/>
        </w:rPr>
        <w:t xml:space="preserve">food </w:t>
      </w:r>
      <w:r w:rsidR="00F00436" w:rsidRPr="00A30FD3">
        <w:rPr>
          <w:rFonts w:ascii="Microsoft Sans Serif" w:hAnsi="Microsoft Sans Serif" w:cs="Microsoft Sans Serif"/>
          <w:sz w:val="24"/>
          <w:szCs w:val="24"/>
          <w:shd w:val="clear" w:color="auto" w:fill="FFFFFF"/>
        </w:rPr>
        <w:t xml:space="preserve">prices </w:t>
      </w:r>
      <w:r w:rsidR="006D7FB5" w:rsidRPr="00A30FD3">
        <w:rPr>
          <w:rFonts w:ascii="Microsoft Sans Serif" w:hAnsi="Microsoft Sans Serif" w:cs="Microsoft Sans Serif"/>
          <w:sz w:val="24"/>
          <w:szCs w:val="24"/>
          <w:shd w:val="clear" w:color="auto" w:fill="FFFFFF"/>
        </w:rPr>
        <w:t xml:space="preserve">in such regions </w:t>
      </w:r>
      <w:ins w:id="247" w:author="Charlie Meyrick" w:date="2024-02-14T14:38:00Z">
        <w:r w:rsidR="001626D1">
          <w:rPr>
            <w:rFonts w:ascii="Microsoft Sans Serif" w:hAnsi="Microsoft Sans Serif" w:cs="Microsoft Sans Serif"/>
            <w:sz w:val="24"/>
            <w:szCs w:val="24"/>
            <w:shd w:val="clear" w:color="auto" w:fill="FFFFFF"/>
          </w:rPr>
          <w:t>cause a greater</w:t>
        </w:r>
      </w:ins>
      <w:del w:id="248" w:author="Charlie Meyrick" w:date="2024-02-14T14:38:00Z">
        <w:r w:rsidR="006D7FB5" w:rsidRPr="00A30FD3" w:rsidDel="001626D1">
          <w:rPr>
            <w:rFonts w:ascii="Microsoft Sans Serif" w:hAnsi="Microsoft Sans Serif" w:cs="Microsoft Sans Serif"/>
            <w:sz w:val="24"/>
            <w:szCs w:val="24"/>
            <w:shd w:val="clear" w:color="auto" w:fill="FFFFFF"/>
          </w:rPr>
          <w:delText>would</w:delText>
        </w:r>
      </w:del>
      <w:r w:rsidR="006D7FB5" w:rsidRPr="00A30FD3">
        <w:rPr>
          <w:rFonts w:ascii="Microsoft Sans Serif" w:hAnsi="Microsoft Sans Serif" w:cs="Microsoft Sans Serif"/>
          <w:sz w:val="24"/>
          <w:szCs w:val="24"/>
          <w:shd w:val="clear" w:color="auto" w:fill="FFFFFF"/>
        </w:rPr>
        <w:t xml:space="preserve"> </w:t>
      </w:r>
      <w:r w:rsidR="00F00436" w:rsidRPr="00A30FD3">
        <w:rPr>
          <w:rFonts w:ascii="Microsoft Sans Serif" w:hAnsi="Microsoft Sans Serif" w:cs="Microsoft Sans Serif"/>
          <w:sz w:val="24"/>
          <w:szCs w:val="24"/>
          <w:shd w:val="clear" w:color="auto" w:fill="FFFFFF"/>
        </w:rPr>
        <w:t>strain</w:t>
      </w:r>
      <w:ins w:id="249" w:author="Charlie Meyrick" w:date="2024-02-14T14:38:00Z">
        <w:r w:rsidR="001626D1">
          <w:rPr>
            <w:rFonts w:ascii="Microsoft Sans Serif" w:hAnsi="Microsoft Sans Serif" w:cs="Microsoft Sans Serif"/>
            <w:sz w:val="24"/>
            <w:szCs w:val="24"/>
            <w:shd w:val="clear" w:color="auto" w:fill="FFFFFF"/>
          </w:rPr>
          <w:t xml:space="preserve"> on</w:t>
        </w:r>
      </w:ins>
      <w:r w:rsidR="00F00436" w:rsidRPr="00A30FD3">
        <w:rPr>
          <w:rFonts w:ascii="Microsoft Sans Serif" w:hAnsi="Microsoft Sans Serif" w:cs="Microsoft Sans Serif"/>
          <w:sz w:val="24"/>
          <w:szCs w:val="24"/>
          <w:shd w:val="clear" w:color="auto" w:fill="FFFFFF"/>
        </w:rPr>
        <w:t xml:space="preserve"> household budgets, exacerbating poverty and food insecurity in already vulnerable communities.</w:t>
      </w:r>
    </w:p>
    <w:p w14:paraId="4AE3DF8C" w14:textId="77777777" w:rsidR="00304BCF" w:rsidRDefault="00304BCF">
      <w:pPr>
        <w:rPr>
          <w:rFonts w:ascii="Microsoft Sans Serif" w:hAnsi="Microsoft Sans Serif" w:cs="Microsoft Sans Serif"/>
          <w:sz w:val="24"/>
          <w:szCs w:val="24"/>
          <w:shd w:val="clear" w:color="auto" w:fill="FFFFFF"/>
        </w:rPr>
      </w:pPr>
    </w:p>
    <w:p w14:paraId="631B1ADB" w14:textId="684B7925" w:rsidR="00304BCF" w:rsidRPr="00CC795E" w:rsidRDefault="008F4631">
      <w:pPr>
        <w:rPr>
          <w:rFonts w:ascii="Microsoft Sans Serif" w:hAnsi="Microsoft Sans Serif" w:cs="Microsoft Sans Serif"/>
          <w:b/>
          <w:bCs/>
          <w:sz w:val="24"/>
          <w:szCs w:val="24"/>
          <w:shd w:val="clear" w:color="auto" w:fill="FFFFFF"/>
        </w:rPr>
      </w:pPr>
      <w:r w:rsidRPr="00CC795E">
        <w:rPr>
          <w:rFonts w:ascii="Microsoft Sans Serif" w:hAnsi="Microsoft Sans Serif" w:cs="Microsoft Sans Serif"/>
          <w:b/>
          <w:bCs/>
          <w:sz w:val="24"/>
          <w:szCs w:val="24"/>
          <w:shd w:val="clear" w:color="auto" w:fill="FFFFFF"/>
        </w:rPr>
        <w:t>How has the termination of the</w:t>
      </w:r>
      <w:r w:rsidR="00783391" w:rsidRPr="00CC795E">
        <w:rPr>
          <w:rFonts w:ascii="Microsoft Sans Serif" w:hAnsi="Microsoft Sans Serif" w:cs="Microsoft Sans Serif"/>
          <w:b/>
          <w:bCs/>
          <w:sz w:val="24"/>
          <w:szCs w:val="24"/>
          <w:shd w:val="clear" w:color="auto" w:fill="FFFFFF"/>
        </w:rPr>
        <w:t xml:space="preserve"> Black Sea Grain Initiative</w:t>
      </w:r>
      <w:r w:rsidRPr="00CC795E">
        <w:rPr>
          <w:rFonts w:ascii="Microsoft Sans Serif" w:hAnsi="Microsoft Sans Serif" w:cs="Microsoft Sans Serif"/>
          <w:b/>
          <w:bCs/>
          <w:sz w:val="24"/>
          <w:szCs w:val="24"/>
          <w:shd w:val="clear" w:color="auto" w:fill="FFFFFF"/>
        </w:rPr>
        <w:t xml:space="preserve"> affected food security</w:t>
      </w:r>
      <w:r w:rsidR="00CC795E" w:rsidRPr="00CC795E">
        <w:rPr>
          <w:rFonts w:ascii="Microsoft Sans Serif" w:hAnsi="Microsoft Sans Serif" w:cs="Microsoft Sans Serif"/>
          <w:b/>
          <w:bCs/>
          <w:sz w:val="24"/>
          <w:szCs w:val="24"/>
          <w:shd w:val="clear" w:color="auto" w:fill="FFFFFF"/>
        </w:rPr>
        <w:t>?</w:t>
      </w:r>
    </w:p>
    <w:p w14:paraId="69FFFBE6" w14:textId="60A8046A" w:rsidR="0075008E" w:rsidRPr="00A30FD3" w:rsidRDefault="006D7FB5" w:rsidP="001626D1">
      <w:pPr>
        <w:rPr>
          <w:rFonts w:ascii="Microsoft Sans Serif" w:hAnsi="Microsoft Sans Serif" w:cs="Microsoft Sans Serif"/>
          <w:sz w:val="24"/>
          <w:szCs w:val="24"/>
          <w:shd w:val="clear" w:color="auto" w:fill="FFFFFF"/>
        </w:rPr>
      </w:pPr>
      <w:r w:rsidRPr="00A30FD3">
        <w:rPr>
          <w:rFonts w:ascii="Microsoft Sans Serif" w:hAnsi="Microsoft Sans Serif" w:cs="Microsoft Sans Serif"/>
          <w:sz w:val="24"/>
          <w:szCs w:val="24"/>
          <w:shd w:val="clear" w:color="auto" w:fill="FFFFFF"/>
        </w:rPr>
        <w:t>The</w:t>
      </w:r>
      <w:ins w:id="250" w:author="Charlie Meyrick" w:date="2024-02-14T14:38:00Z">
        <w:r w:rsidR="001626D1">
          <w:rPr>
            <w:rFonts w:ascii="Microsoft Sans Serif" w:hAnsi="Microsoft Sans Serif" w:cs="Microsoft Sans Serif"/>
            <w:sz w:val="24"/>
            <w:szCs w:val="24"/>
            <w:shd w:val="clear" w:color="auto" w:fill="FFFFFF"/>
          </w:rPr>
          <w:t>re was a</w:t>
        </w:r>
      </w:ins>
      <w:r w:rsidRPr="00A30FD3">
        <w:rPr>
          <w:rFonts w:ascii="Microsoft Sans Serif" w:hAnsi="Microsoft Sans Serif" w:cs="Microsoft Sans Serif"/>
          <w:sz w:val="24"/>
          <w:szCs w:val="24"/>
          <w:shd w:val="clear" w:color="auto" w:fill="FFFFFF"/>
        </w:rPr>
        <w:t xml:space="preserve"> </w:t>
      </w:r>
      <w:ins w:id="251" w:author="Charlie Meyrick" w:date="2024-02-14T14:39:00Z">
        <w:r w:rsidR="001626D1">
          <w:rPr>
            <w:rFonts w:ascii="Microsoft Sans Serif" w:hAnsi="Microsoft Sans Serif" w:cs="Microsoft Sans Serif"/>
            <w:sz w:val="24"/>
            <w:szCs w:val="24"/>
            <w:shd w:val="clear" w:color="auto" w:fill="FFFFFF"/>
          </w:rPr>
          <w:t xml:space="preserve">brief respite from escalating prices </w:t>
        </w:r>
      </w:ins>
      <w:del w:id="252" w:author="Charlie Meyrick" w:date="2024-02-14T14:38:00Z">
        <w:r w:rsidRPr="00A30FD3" w:rsidDel="001626D1">
          <w:rPr>
            <w:rFonts w:ascii="Microsoft Sans Serif" w:hAnsi="Microsoft Sans Serif" w:cs="Microsoft Sans Serif"/>
            <w:sz w:val="24"/>
            <w:szCs w:val="24"/>
            <w:shd w:val="clear" w:color="auto" w:fill="FFFFFF"/>
          </w:rPr>
          <w:delText xml:space="preserve">glimmer of respite </w:delText>
        </w:r>
      </w:del>
      <w:ins w:id="253" w:author="Charlie Meyrick" w:date="2024-02-14T14:39:00Z">
        <w:r w:rsidR="001626D1">
          <w:rPr>
            <w:rFonts w:ascii="Microsoft Sans Serif" w:hAnsi="Microsoft Sans Serif" w:cs="Microsoft Sans Serif"/>
            <w:sz w:val="24"/>
            <w:szCs w:val="24"/>
            <w:shd w:val="clear" w:color="auto" w:fill="FFFFFF"/>
          </w:rPr>
          <w:t>thanks to</w:t>
        </w:r>
      </w:ins>
      <w:del w:id="254" w:author="Charlie Meyrick" w:date="2024-02-14T14:39:00Z">
        <w:r w:rsidRPr="00A30FD3" w:rsidDel="001626D1">
          <w:rPr>
            <w:rFonts w:ascii="Microsoft Sans Serif" w:hAnsi="Microsoft Sans Serif" w:cs="Microsoft Sans Serif"/>
            <w:sz w:val="24"/>
            <w:szCs w:val="24"/>
            <w:shd w:val="clear" w:color="auto" w:fill="FFFFFF"/>
          </w:rPr>
          <w:delText>provided</w:delText>
        </w:r>
      </w:del>
      <w:r w:rsidRPr="00A30FD3">
        <w:rPr>
          <w:rFonts w:ascii="Microsoft Sans Serif" w:hAnsi="Microsoft Sans Serif" w:cs="Microsoft Sans Serif"/>
          <w:sz w:val="24"/>
          <w:szCs w:val="24"/>
          <w:shd w:val="clear" w:color="auto" w:fill="FFFFFF"/>
        </w:rPr>
        <w:t xml:space="preserve"> </w:t>
      </w:r>
      <w:del w:id="255" w:author="Charlie Meyrick" w:date="2024-02-14T14:39:00Z">
        <w:r w:rsidRPr="00A30FD3" w:rsidDel="001626D1">
          <w:rPr>
            <w:rFonts w:ascii="Microsoft Sans Serif" w:hAnsi="Microsoft Sans Serif" w:cs="Microsoft Sans Serif"/>
            <w:sz w:val="24"/>
            <w:szCs w:val="24"/>
            <w:shd w:val="clear" w:color="auto" w:fill="FFFFFF"/>
          </w:rPr>
          <w:delText xml:space="preserve">by </w:delText>
        </w:r>
      </w:del>
      <w:r w:rsidRPr="00A30FD3">
        <w:rPr>
          <w:rFonts w:ascii="Microsoft Sans Serif" w:hAnsi="Microsoft Sans Serif" w:cs="Microsoft Sans Serif"/>
          <w:sz w:val="24"/>
          <w:szCs w:val="24"/>
          <w:shd w:val="clear" w:color="auto" w:fill="FFFFFF"/>
        </w:rPr>
        <w:t xml:space="preserve">the </w:t>
      </w:r>
      <w:del w:id="256" w:author="Charlie Meyrick" w:date="2024-02-14T14:38:00Z">
        <w:r w:rsidRPr="00A30FD3" w:rsidDel="001626D1">
          <w:rPr>
            <w:rFonts w:ascii="Microsoft Sans Serif" w:hAnsi="Microsoft Sans Serif" w:cs="Microsoft Sans Serif"/>
            <w:sz w:val="24"/>
            <w:szCs w:val="24"/>
            <w:shd w:val="clear" w:color="auto" w:fill="FFFFFF"/>
          </w:rPr>
          <w:delText>United Nations (</w:delText>
        </w:r>
      </w:del>
      <w:r w:rsidRPr="00A30FD3">
        <w:rPr>
          <w:rFonts w:ascii="Microsoft Sans Serif" w:hAnsi="Microsoft Sans Serif" w:cs="Microsoft Sans Serif"/>
          <w:sz w:val="24"/>
          <w:szCs w:val="24"/>
          <w:shd w:val="clear" w:color="auto" w:fill="FFFFFF"/>
        </w:rPr>
        <w:t>UN</w:t>
      </w:r>
      <w:del w:id="257" w:author="Charlie Meyrick" w:date="2024-02-14T14:38:00Z">
        <w:r w:rsidRPr="00A30FD3" w:rsidDel="001626D1">
          <w:rPr>
            <w:rFonts w:ascii="Microsoft Sans Serif" w:hAnsi="Microsoft Sans Serif" w:cs="Microsoft Sans Serif"/>
            <w:sz w:val="24"/>
            <w:szCs w:val="24"/>
            <w:shd w:val="clear" w:color="auto" w:fill="FFFFFF"/>
          </w:rPr>
          <w:delText>)</w:delText>
        </w:r>
      </w:del>
      <w:r w:rsidRPr="00A30FD3">
        <w:rPr>
          <w:rFonts w:ascii="Microsoft Sans Serif" w:hAnsi="Microsoft Sans Serif" w:cs="Microsoft Sans Serif"/>
          <w:sz w:val="24"/>
          <w:szCs w:val="24"/>
          <w:shd w:val="clear" w:color="auto" w:fill="FFFFFF"/>
        </w:rPr>
        <w:t xml:space="preserve">-brokered </w:t>
      </w:r>
      <w:ins w:id="258" w:author="Charlie Meyrick" w:date="2024-02-14T14:38:00Z">
        <w:r w:rsidR="001626D1">
          <w:rPr>
            <w:rFonts w:ascii="Microsoft Sans Serif" w:hAnsi="Microsoft Sans Serif" w:cs="Microsoft Sans Serif"/>
            <w:sz w:val="24"/>
            <w:szCs w:val="24"/>
            <w:shd w:val="clear" w:color="auto" w:fill="FFFFFF"/>
          </w:rPr>
          <w:t>‘</w:t>
        </w:r>
      </w:ins>
      <w:r w:rsidRPr="00A30FD3">
        <w:rPr>
          <w:rFonts w:ascii="Microsoft Sans Serif" w:hAnsi="Microsoft Sans Serif" w:cs="Microsoft Sans Serif"/>
          <w:sz w:val="24"/>
          <w:szCs w:val="24"/>
          <w:shd w:val="clear" w:color="auto" w:fill="FFFFFF"/>
        </w:rPr>
        <w:t>Black Sea Grain Initiative</w:t>
      </w:r>
      <w:ins w:id="259" w:author="Charlie Meyrick" w:date="2024-02-14T14:38:00Z">
        <w:r w:rsidR="001626D1">
          <w:rPr>
            <w:rFonts w:ascii="Microsoft Sans Serif" w:hAnsi="Microsoft Sans Serif" w:cs="Microsoft Sans Serif"/>
            <w:sz w:val="24"/>
            <w:szCs w:val="24"/>
            <w:shd w:val="clear" w:color="auto" w:fill="FFFFFF"/>
          </w:rPr>
          <w:t>’</w:t>
        </w:r>
      </w:ins>
      <w:r w:rsidR="00A30FD3">
        <w:rPr>
          <w:rFonts w:ascii="Microsoft Sans Serif" w:hAnsi="Microsoft Sans Serif" w:cs="Microsoft Sans Serif"/>
          <w:sz w:val="24"/>
          <w:szCs w:val="24"/>
          <w:shd w:val="clear" w:color="auto" w:fill="FFFFFF"/>
        </w:rPr>
        <w:t xml:space="preserve"> (BSGI)</w:t>
      </w:r>
      <w:ins w:id="260" w:author="Charlie Meyrick" w:date="2024-02-14T14:39:00Z">
        <w:r w:rsidR="001626D1">
          <w:rPr>
            <w:rFonts w:ascii="Microsoft Sans Serif" w:hAnsi="Microsoft Sans Serif" w:cs="Microsoft Sans Serif"/>
            <w:sz w:val="24"/>
            <w:szCs w:val="24"/>
            <w:shd w:val="clear" w:color="auto" w:fill="FFFFFF"/>
          </w:rPr>
          <w:t xml:space="preserve">. This policy </w:t>
        </w:r>
      </w:ins>
      <w:del w:id="261" w:author="Charlie Meyrick" w:date="2024-02-14T14:38:00Z">
        <w:r w:rsidRPr="00A30FD3" w:rsidDel="001626D1">
          <w:rPr>
            <w:rFonts w:ascii="Microsoft Sans Serif" w:hAnsi="Microsoft Sans Serif" w:cs="Microsoft Sans Serif"/>
            <w:sz w:val="24"/>
            <w:szCs w:val="24"/>
            <w:shd w:val="clear" w:color="auto" w:fill="FFFFFF"/>
          </w:rPr>
          <w:delText>,</w:delText>
        </w:r>
      </w:del>
      <w:del w:id="262" w:author="Charlie Meyrick" w:date="2024-02-14T14:39:00Z">
        <w:r w:rsidRPr="00A30FD3" w:rsidDel="001626D1">
          <w:rPr>
            <w:rFonts w:ascii="Microsoft Sans Serif" w:hAnsi="Microsoft Sans Serif" w:cs="Microsoft Sans Serif"/>
            <w:sz w:val="24"/>
            <w:szCs w:val="24"/>
            <w:shd w:val="clear" w:color="auto" w:fill="FFFFFF"/>
          </w:rPr>
          <w:delText xml:space="preserve"> </w:delText>
        </w:r>
      </w:del>
      <w:r w:rsidRPr="00A30FD3">
        <w:rPr>
          <w:rFonts w:ascii="Microsoft Sans Serif" w:hAnsi="Microsoft Sans Serif" w:cs="Microsoft Sans Serif"/>
          <w:sz w:val="24"/>
          <w:szCs w:val="24"/>
          <w:shd w:val="clear" w:color="auto" w:fill="FFFFFF"/>
        </w:rPr>
        <w:t>allow</w:t>
      </w:r>
      <w:ins w:id="263" w:author="Charlie Meyrick" w:date="2024-02-14T14:39:00Z">
        <w:r w:rsidR="001626D1">
          <w:rPr>
            <w:rFonts w:ascii="Microsoft Sans Serif" w:hAnsi="Microsoft Sans Serif" w:cs="Microsoft Sans Serif"/>
            <w:sz w:val="24"/>
            <w:szCs w:val="24"/>
            <w:shd w:val="clear" w:color="auto" w:fill="FFFFFF"/>
          </w:rPr>
          <w:t>ed</w:t>
        </w:r>
      </w:ins>
      <w:del w:id="264" w:author="Charlie Meyrick" w:date="2024-02-14T14:39:00Z">
        <w:r w:rsidRPr="00A30FD3" w:rsidDel="001626D1">
          <w:rPr>
            <w:rFonts w:ascii="Microsoft Sans Serif" w:hAnsi="Microsoft Sans Serif" w:cs="Microsoft Sans Serif"/>
            <w:sz w:val="24"/>
            <w:szCs w:val="24"/>
            <w:shd w:val="clear" w:color="auto" w:fill="FFFFFF"/>
          </w:rPr>
          <w:delText>ing</w:delText>
        </w:r>
      </w:del>
      <w:r w:rsidRPr="00A30FD3">
        <w:rPr>
          <w:rFonts w:ascii="Microsoft Sans Serif" w:hAnsi="Microsoft Sans Serif" w:cs="Microsoft Sans Serif"/>
          <w:sz w:val="24"/>
          <w:szCs w:val="24"/>
          <w:shd w:val="clear" w:color="auto" w:fill="FFFFFF"/>
        </w:rPr>
        <w:t xml:space="preserve"> </w:t>
      </w:r>
      <w:ins w:id="265" w:author="Charlie Meyrick" w:date="2024-02-14T14:39:00Z">
        <w:r w:rsidR="001626D1">
          <w:rPr>
            <w:rFonts w:ascii="Microsoft Sans Serif" w:hAnsi="Microsoft Sans Serif" w:cs="Microsoft Sans Serif"/>
            <w:sz w:val="24"/>
            <w:szCs w:val="24"/>
            <w:shd w:val="clear" w:color="auto" w:fill="FFFFFF"/>
          </w:rPr>
          <w:t xml:space="preserve">for </w:t>
        </w:r>
      </w:ins>
      <w:r w:rsidRPr="00A30FD3">
        <w:rPr>
          <w:rFonts w:ascii="Microsoft Sans Serif" w:hAnsi="Microsoft Sans Serif" w:cs="Microsoft Sans Serif"/>
          <w:sz w:val="24"/>
          <w:szCs w:val="24"/>
          <w:shd w:val="clear" w:color="auto" w:fill="FFFFFF"/>
        </w:rPr>
        <w:t>the safe passage of Ukraine’s grain exports through three ports: Chornomorsk, Odesa</w:t>
      </w:r>
      <w:del w:id="266" w:author="Charlie Meyrick" w:date="2024-02-14T14:39:00Z">
        <w:r w:rsidR="00A23676" w:rsidDel="001626D1">
          <w:rPr>
            <w:rFonts w:ascii="Microsoft Sans Serif" w:hAnsi="Microsoft Sans Serif" w:cs="Microsoft Sans Serif"/>
            <w:sz w:val="24"/>
            <w:szCs w:val="24"/>
            <w:shd w:val="clear" w:color="auto" w:fill="FFFFFF"/>
          </w:rPr>
          <w:delText>,</w:delText>
        </w:r>
      </w:del>
      <w:r w:rsidRPr="00A30FD3">
        <w:rPr>
          <w:rFonts w:ascii="Microsoft Sans Serif" w:hAnsi="Microsoft Sans Serif" w:cs="Microsoft Sans Serif"/>
          <w:sz w:val="24"/>
          <w:szCs w:val="24"/>
          <w:shd w:val="clear" w:color="auto" w:fill="FFFFFF"/>
        </w:rPr>
        <w:t xml:space="preserve"> and Yuzhny/Pivdennyi</w:t>
      </w:r>
      <w:ins w:id="267" w:author="Charlie Meyrick" w:date="2024-02-14T14:39:00Z">
        <w:r w:rsidR="001626D1">
          <w:rPr>
            <w:rFonts w:ascii="Microsoft Sans Serif" w:hAnsi="Microsoft Sans Serif" w:cs="Microsoft Sans Serif"/>
            <w:sz w:val="24"/>
            <w:szCs w:val="24"/>
            <w:shd w:val="clear" w:color="auto" w:fill="FFFFFF"/>
          </w:rPr>
          <w:t>. But the BSGI</w:t>
        </w:r>
      </w:ins>
      <w:r w:rsidRPr="00A30FD3">
        <w:rPr>
          <w:rFonts w:ascii="Microsoft Sans Serif" w:hAnsi="Microsoft Sans Serif" w:cs="Microsoft Sans Serif"/>
          <w:sz w:val="24"/>
          <w:szCs w:val="24"/>
          <w:shd w:val="clear" w:color="auto" w:fill="FFFFFF"/>
        </w:rPr>
        <w:t xml:space="preserve"> </w:t>
      </w:r>
      <w:ins w:id="268" w:author="Charlie Meyrick" w:date="2024-02-14T14:40:00Z">
        <w:r w:rsidR="001626D1">
          <w:rPr>
            <w:rFonts w:ascii="Microsoft Sans Serif" w:hAnsi="Microsoft Sans Serif" w:cs="Microsoft Sans Serif"/>
            <w:sz w:val="24"/>
            <w:szCs w:val="24"/>
            <w:shd w:val="clear" w:color="auto" w:fill="FFFFFF"/>
          </w:rPr>
          <w:t xml:space="preserve">collapse in July 2023, </w:t>
        </w:r>
      </w:ins>
      <w:del w:id="269" w:author="Charlie Meyrick" w:date="2024-02-14T14:40:00Z">
        <w:r w:rsidRPr="00A30FD3" w:rsidDel="001626D1">
          <w:rPr>
            <w:rFonts w:ascii="Microsoft Sans Serif" w:hAnsi="Microsoft Sans Serif" w:cs="Microsoft Sans Serif"/>
            <w:sz w:val="24"/>
            <w:szCs w:val="24"/>
            <w:shd w:val="clear" w:color="auto" w:fill="FFFFFF"/>
          </w:rPr>
          <w:delText>was</w:delText>
        </w:r>
        <w:r w:rsidRPr="00A30FD3" w:rsidDel="001626D1">
          <w:rPr>
            <w:rFonts w:ascii="Microsoft Sans Serif" w:hAnsi="Microsoft Sans Serif" w:cs="Microsoft Sans Serif"/>
            <w:b/>
            <w:bCs/>
            <w:sz w:val="24"/>
            <w:szCs w:val="24"/>
            <w:shd w:val="clear" w:color="auto" w:fill="FFFFFF"/>
          </w:rPr>
          <w:delText xml:space="preserve"> </w:delText>
        </w:r>
      </w:del>
      <w:del w:id="270" w:author="Charlie Meyrick" w:date="2024-02-14T14:39:00Z">
        <w:r w:rsidRPr="00A30FD3" w:rsidDel="001626D1">
          <w:rPr>
            <w:rFonts w:ascii="Microsoft Sans Serif" w:hAnsi="Microsoft Sans Serif" w:cs="Microsoft Sans Serif"/>
            <w:sz w:val="24"/>
            <w:szCs w:val="24"/>
            <w:shd w:val="clear" w:color="auto" w:fill="FFFFFF"/>
          </w:rPr>
          <w:delText xml:space="preserve">dashed to pieces </w:delText>
        </w:r>
      </w:del>
      <w:r w:rsidRPr="00CC795E">
        <w:rPr>
          <w:rFonts w:ascii="Microsoft Sans Serif" w:hAnsi="Microsoft Sans Serif" w:cs="Microsoft Sans Serif"/>
          <w:sz w:val="24"/>
          <w:szCs w:val="24"/>
          <w:shd w:val="clear" w:color="auto" w:fill="FFFFFF"/>
        </w:rPr>
        <w:t xml:space="preserve">with </w:t>
      </w:r>
      <w:r w:rsidRPr="00A30FD3">
        <w:rPr>
          <w:rFonts w:ascii="Microsoft Sans Serif" w:hAnsi="Microsoft Sans Serif" w:cs="Microsoft Sans Serif"/>
          <w:sz w:val="24"/>
          <w:szCs w:val="24"/>
          <w:shd w:val="clear" w:color="auto" w:fill="FFFFFF"/>
        </w:rPr>
        <w:t>Russia pull</w:t>
      </w:r>
      <w:r w:rsidR="00A30FD3">
        <w:rPr>
          <w:rFonts w:ascii="Microsoft Sans Serif" w:hAnsi="Microsoft Sans Serif" w:cs="Microsoft Sans Serif"/>
          <w:sz w:val="24"/>
          <w:szCs w:val="24"/>
          <w:shd w:val="clear" w:color="auto" w:fill="FFFFFF"/>
        </w:rPr>
        <w:t>i</w:t>
      </w:r>
      <w:r w:rsidRPr="00A30FD3">
        <w:rPr>
          <w:rFonts w:ascii="Microsoft Sans Serif" w:hAnsi="Microsoft Sans Serif" w:cs="Microsoft Sans Serif"/>
          <w:sz w:val="24"/>
          <w:szCs w:val="24"/>
          <w:shd w:val="clear" w:color="auto" w:fill="FFFFFF"/>
        </w:rPr>
        <w:t xml:space="preserve">ng out of the </w:t>
      </w:r>
      <w:ins w:id="271" w:author="Charlie Meyrick" w:date="2024-02-14T14:40:00Z">
        <w:r w:rsidR="001626D1">
          <w:rPr>
            <w:rFonts w:ascii="Microsoft Sans Serif" w:hAnsi="Microsoft Sans Serif" w:cs="Microsoft Sans Serif"/>
            <w:sz w:val="24"/>
            <w:szCs w:val="24"/>
            <w:shd w:val="clear" w:color="auto" w:fill="FFFFFF"/>
          </w:rPr>
          <w:t>a</w:t>
        </w:r>
      </w:ins>
      <w:del w:id="272" w:author="Charlie Meyrick" w:date="2024-02-14T14:40:00Z">
        <w:r w:rsidRPr="00A30FD3" w:rsidDel="001626D1">
          <w:rPr>
            <w:rFonts w:ascii="Microsoft Sans Serif" w:hAnsi="Microsoft Sans Serif" w:cs="Microsoft Sans Serif"/>
            <w:sz w:val="24"/>
            <w:szCs w:val="24"/>
            <w:shd w:val="clear" w:color="auto" w:fill="FFFFFF"/>
          </w:rPr>
          <w:delText>A</w:delText>
        </w:r>
      </w:del>
      <w:r w:rsidRPr="00A30FD3">
        <w:rPr>
          <w:rFonts w:ascii="Microsoft Sans Serif" w:hAnsi="Microsoft Sans Serif" w:cs="Microsoft Sans Serif"/>
          <w:sz w:val="24"/>
          <w:szCs w:val="24"/>
          <w:shd w:val="clear" w:color="auto" w:fill="FFFFFF"/>
        </w:rPr>
        <w:t>greement a year after</w:t>
      </w:r>
      <w:del w:id="273" w:author="Charlie Meyrick" w:date="2024-02-14T14:40:00Z">
        <w:r w:rsidRPr="00A30FD3" w:rsidDel="001626D1">
          <w:rPr>
            <w:rFonts w:ascii="Microsoft Sans Serif" w:hAnsi="Microsoft Sans Serif" w:cs="Microsoft Sans Serif"/>
            <w:sz w:val="24"/>
            <w:szCs w:val="24"/>
            <w:shd w:val="clear" w:color="auto" w:fill="FFFFFF"/>
          </w:rPr>
          <w:delText xml:space="preserve"> </w:delText>
        </w:r>
      </w:del>
      <w:ins w:id="274" w:author="Charlie Meyrick" w:date="2024-02-14T14:40:00Z">
        <w:r w:rsidR="001626D1">
          <w:rPr>
            <w:rFonts w:ascii="Microsoft Sans Serif" w:hAnsi="Microsoft Sans Serif" w:cs="Microsoft Sans Serif"/>
            <w:sz w:val="24"/>
            <w:szCs w:val="24"/>
            <w:shd w:val="clear" w:color="auto" w:fill="FFFFFF"/>
          </w:rPr>
          <w:t xml:space="preserve"> it was first signed</w:t>
        </w:r>
      </w:ins>
      <w:del w:id="275" w:author="Charlie Meyrick" w:date="2024-02-14T14:40:00Z">
        <w:r w:rsidR="00A30FD3" w:rsidDel="001626D1">
          <w:rPr>
            <w:rFonts w:ascii="Microsoft Sans Serif" w:hAnsi="Microsoft Sans Serif" w:cs="Microsoft Sans Serif"/>
            <w:sz w:val="24"/>
            <w:szCs w:val="24"/>
            <w:shd w:val="clear" w:color="auto" w:fill="FFFFFF"/>
          </w:rPr>
          <w:delText>o</w:delText>
        </w:r>
        <w:r w:rsidRPr="00A30FD3" w:rsidDel="001626D1">
          <w:rPr>
            <w:rFonts w:ascii="Microsoft Sans Serif" w:hAnsi="Microsoft Sans Serif" w:cs="Microsoft Sans Serif"/>
            <w:sz w:val="24"/>
            <w:szCs w:val="24"/>
            <w:shd w:val="clear" w:color="auto" w:fill="FFFFFF"/>
          </w:rPr>
          <w:delText xml:space="preserve">n </w:delText>
        </w:r>
        <w:r w:rsidR="0016134A" w:rsidDel="001626D1">
          <w:rPr>
            <w:rFonts w:ascii="Microsoft Sans Serif" w:hAnsi="Microsoft Sans Serif" w:cs="Microsoft Sans Serif"/>
            <w:sz w:val="24"/>
            <w:szCs w:val="24"/>
            <w:shd w:val="clear" w:color="auto" w:fill="FFFFFF"/>
          </w:rPr>
          <w:delText>Jul</w:delText>
        </w:r>
        <w:r w:rsidR="00CC795E" w:rsidDel="001626D1">
          <w:rPr>
            <w:rFonts w:ascii="Microsoft Sans Serif" w:hAnsi="Microsoft Sans Serif" w:cs="Microsoft Sans Serif"/>
            <w:sz w:val="24"/>
            <w:szCs w:val="24"/>
            <w:shd w:val="clear" w:color="auto" w:fill="FFFFFF"/>
          </w:rPr>
          <w:delText>y</w:delText>
        </w:r>
        <w:r w:rsidR="0016134A" w:rsidDel="001626D1">
          <w:rPr>
            <w:rFonts w:ascii="Microsoft Sans Serif" w:hAnsi="Microsoft Sans Serif" w:cs="Microsoft Sans Serif"/>
            <w:sz w:val="24"/>
            <w:szCs w:val="24"/>
            <w:shd w:val="clear" w:color="auto" w:fill="FFFFFF"/>
          </w:rPr>
          <w:delText xml:space="preserve"> 17</w:delText>
        </w:r>
        <w:r w:rsidR="00CC795E" w:rsidDel="001626D1">
          <w:rPr>
            <w:rFonts w:ascii="Microsoft Sans Serif" w:hAnsi="Microsoft Sans Serif" w:cs="Microsoft Sans Serif"/>
            <w:sz w:val="24"/>
            <w:szCs w:val="24"/>
            <w:shd w:val="clear" w:color="auto" w:fill="FFFFFF"/>
          </w:rPr>
          <w:delText>,</w:delText>
        </w:r>
        <w:r w:rsidRPr="00A30FD3" w:rsidDel="001626D1">
          <w:rPr>
            <w:rFonts w:ascii="Microsoft Sans Serif" w:hAnsi="Microsoft Sans Serif" w:cs="Microsoft Sans Serif"/>
            <w:sz w:val="24"/>
            <w:szCs w:val="24"/>
            <w:shd w:val="clear" w:color="auto" w:fill="FFFFFF"/>
          </w:rPr>
          <w:delText xml:space="preserve"> 2023</w:delText>
        </w:r>
      </w:del>
      <w:r w:rsidRPr="00A30FD3">
        <w:rPr>
          <w:rFonts w:ascii="Microsoft Sans Serif" w:hAnsi="Microsoft Sans Serif" w:cs="Microsoft Sans Serif"/>
          <w:sz w:val="24"/>
          <w:szCs w:val="24"/>
          <w:shd w:val="clear" w:color="auto" w:fill="FFFFFF"/>
        </w:rPr>
        <w:t xml:space="preserve">. </w:t>
      </w:r>
      <w:r w:rsidR="009E200F" w:rsidRPr="00A30FD3">
        <w:rPr>
          <w:rFonts w:ascii="Microsoft Sans Serif" w:hAnsi="Microsoft Sans Serif" w:cs="Microsoft Sans Serif"/>
          <w:sz w:val="24"/>
          <w:szCs w:val="24"/>
          <w:shd w:val="clear" w:color="auto" w:fill="FFFFFF"/>
        </w:rPr>
        <w:t xml:space="preserve">The </w:t>
      </w:r>
      <w:ins w:id="276" w:author="Charlie Meyrick" w:date="2024-02-14T14:40:00Z">
        <w:r w:rsidR="001626D1">
          <w:rPr>
            <w:rFonts w:ascii="Microsoft Sans Serif" w:hAnsi="Microsoft Sans Serif" w:cs="Microsoft Sans Serif"/>
            <w:sz w:val="24"/>
            <w:szCs w:val="24"/>
            <w:shd w:val="clear" w:color="auto" w:fill="FFFFFF"/>
          </w:rPr>
          <w:t xml:space="preserve">BSGI </w:t>
        </w:r>
      </w:ins>
      <w:del w:id="277" w:author="Charlie Meyrick" w:date="2024-02-14T14:40:00Z">
        <w:r w:rsidR="009E200F" w:rsidRPr="00A30FD3" w:rsidDel="001626D1">
          <w:rPr>
            <w:rFonts w:ascii="Microsoft Sans Serif" w:hAnsi="Microsoft Sans Serif" w:cs="Microsoft Sans Serif"/>
            <w:sz w:val="24"/>
            <w:szCs w:val="24"/>
            <w:shd w:val="clear" w:color="auto" w:fill="FFFFFF"/>
          </w:rPr>
          <w:delText>Black Sea Grain Initiative</w:delText>
        </w:r>
      </w:del>
      <w:ins w:id="278" w:author="Charlie Meyrick" w:date="2024-02-14T14:41:00Z">
        <w:r w:rsidR="001626D1">
          <w:rPr>
            <w:rFonts w:ascii="Microsoft Sans Serif" w:hAnsi="Microsoft Sans Serif" w:cs="Microsoft Sans Serif"/>
            <w:sz w:val="24"/>
            <w:szCs w:val="24"/>
            <w:shd w:val="clear" w:color="auto" w:fill="FFFFFF"/>
          </w:rPr>
          <w:t xml:space="preserve">facilitated </w:t>
        </w:r>
      </w:ins>
      <w:del w:id="279" w:author="Charlie Meyrick" w:date="2024-02-14T14:40:00Z">
        <w:r w:rsidR="009E200F" w:rsidRPr="00A30FD3" w:rsidDel="001626D1">
          <w:rPr>
            <w:rFonts w:ascii="Microsoft Sans Serif" w:hAnsi="Microsoft Sans Serif" w:cs="Microsoft Sans Serif"/>
            <w:sz w:val="24"/>
            <w:szCs w:val="24"/>
            <w:shd w:val="clear" w:color="auto" w:fill="FFFFFF"/>
          </w:rPr>
          <w:delText xml:space="preserve"> </w:delText>
        </w:r>
      </w:del>
      <w:del w:id="280" w:author="Charlie Meyrick" w:date="2024-02-14T14:41:00Z">
        <w:r w:rsidR="009E200F" w:rsidRPr="00A30FD3" w:rsidDel="001626D1">
          <w:rPr>
            <w:rFonts w:ascii="Microsoft Sans Serif" w:hAnsi="Microsoft Sans Serif" w:cs="Microsoft Sans Serif"/>
            <w:sz w:val="24"/>
            <w:szCs w:val="24"/>
            <w:shd w:val="clear" w:color="auto" w:fill="FFFFFF"/>
          </w:rPr>
          <w:delText>saw</w:delText>
        </w:r>
        <w:r w:rsidR="008144FC" w:rsidDel="001626D1">
          <w:rPr>
            <w:rFonts w:ascii="Microsoft Sans Serif" w:hAnsi="Microsoft Sans Serif" w:cs="Microsoft Sans Serif"/>
            <w:sz w:val="24"/>
            <w:szCs w:val="24"/>
            <w:shd w:val="clear" w:color="auto" w:fill="FFFFFF"/>
          </w:rPr>
          <w:delText xml:space="preserve"> </w:delText>
        </w:r>
      </w:del>
      <w:r w:rsidR="008144FC">
        <w:rPr>
          <w:rFonts w:ascii="Microsoft Sans Serif" w:hAnsi="Microsoft Sans Serif" w:cs="Microsoft Sans Serif"/>
          <w:sz w:val="24"/>
          <w:szCs w:val="24"/>
          <w:shd w:val="clear" w:color="auto" w:fill="FFFFFF"/>
        </w:rPr>
        <w:t>about</w:t>
      </w:r>
      <w:r w:rsidR="009E200F" w:rsidRPr="00A30FD3">
        <w:rPr>
          <w:rFonts w:ascii="Microsoft Sans Serif" w:hAnsi="Microsoft Sans Serif" w:cs="Microsoft Sans Serif"/>
          <w:sz w:val="24"/>
          <w:szCs w:val="24"/>
          <w:shd w:val="clear" w:color="auto" w:fill="FFFFFF"/>
        </w:rPr>
        <w:t xml:space="preserve"> </w:t>
      </w:r>
      <w:hyperlink r:id="rId22" w:history="1">
        <w:r w:rsidR="008144FC" w:rsidRPr="00A523B7">
          <w:rPr>
            <w:rStyle w:val="Hyperlink"/>
            <w:rFonts w:ascii="Microsoft Sans Serif" w:hAnsi="Microsoft Sans Serif" w:cs="Microsoft Sans Serif"/>
            <w:sz w:val="24"/>
            <w:szCs w:val="24"/>
            <w:shd w:val="clear" w:color="auto" w:fill="FFFFFF"/>
          </w:rPr>
          <w:t>20</w:t>
        </w:r>
        <w:r w:rsidR="009E200F" w:rsidRPr="00A523B7">
          <w:rPr>
            <w:rStyle w:val="Hyperlink"/>
            <w:rFonts w:ascii="Microsoft Sans Serif" w:hAnsi="Microsoft Sans Serif" w:cs="Microsoft Sans Serif"/>
            <w:sz w:val="24"/>
            <w:szCs w:val="24"/>
            <w:shd w:val="clear" w:color="auto" w:fill="FFFFFF"/>
          </w:rPr>
          <w:t>% of Ukraine’s wheat exports getting to developing countries</w:t>
        </w:r>
      </w:hyperlink>
      <w:r w:rsidR="008144FC">
        <w:rPr>
          <w:rFonts w:ascii="Microsoft Sans Serif" w:hAnsi="Microsoft Sans Serif" w:cs="Microsoft Sans Serif"/>
          <w:sz w:val="24"/>
          <w:szCs w:val="24"/>
          <w:shd w:val="clear" w:color="auto" w:fill="FFFFFF"/>
        </w:rPr>
        <w:t>.</w:t>
      </w:r>
      <w:ins w:id="281" w:author="Charlie Meyrick" w:date="2024-02-14T14:40:00Z">
        <w:r w:rsidR="001626D1">
          <w:rPr>
            <w:rFonts w:ascii="Microsoft Sans Serif" w:hAnsi="Microsoft Sans Serif" w:cs="Microsoft Sans Serif"/>
            <w:sz w:val="24"/>
            <w:szCs w:val="24"/>
            <w:shd w:val="clear" w:color="auto" w:fill="FFFFFF"/>
          </w:rPr>
          <w:t xml:space="preserve"> Its collapse could prove cata</w:t>
        </w:r>
      </w:ins>
      <w:ins w:id="282" w:author="Charlie Meyrick" w:date="2024-02-14T14:41:00Z">
        <w:r w:rsidR="001626D1">
          <w:rPr>
            <w:rFonts w:ascii="Microsoft Sans Serif" w:hAnsi="Microsoft Sans Serif" w:cs="Microsoft Sans Serif"/>
            <w:sz w:val="24"/>
            <w:szCs w:val="24"/>
            <w:shd w:val="clear" w:color="auto" w:fill="FFFFFF"/>
          </w:rPr>
          <w:t>strophic</w:t>
        </w:r>
      </w:ins>
      <w:ins w:id="283" w:author="Charlie Meyrick" w:date="2024-02-14T14:40:00Z">
        <w:r w:rsidR="001626D1">
          <w:rPr>
            <w:rFonts w:ascii="Microsoft Sans Serif" w:hAnsi="Microsoft Sans Serif" w:cs="Microsoft Sans Serif"/>
            <w:sz w:val="24"/>
            <w:szCs w:val="24"/>
            <w:shd w:val="clear" w:color="auto" w:fill="FFFFFF"/>
          </w:rPr>
          <w:t xml:space="preserve">. </w:t>
        </w:r>
      </w:ins>
      <w:r w:rsidR="008144FC">
        <w:rPr>
          <w:rFonts w:ascii="Microsoft Sans Serif" w:hAnsi="Microsoft Sans Serif" w:cs="Microsoft Sans Serif"/>
          <w:sz w:val="24"/>
          <w:szCs w:val="24"/>
          <w:shd w:val="clear" w:color="auto" w:fill="FFFFFF"/>
        </w:rPr>
        <w:t xml:space="preserve"> </w:t>
      </w:r>
    </w:p>
    <w:p w14:paraId="64CAEFCD" w14:textId="6A8E1E12" w:rsidR="006D7FB5" w:rsidRPr="00A30FD3" w:rsidRDefault="0085298B">
      <w:pPr>
        <w:rPr>
          <w:rFonts w:ascii="Microsoft Sans Serif" w:hAnsi="Microsoft Sans Serif" w:cs="Microsoft Sans Serif"/>
          <w:sz w:val="24"/>
          <w:szCs w:val="24"/>
          <w:shd w:val="clear" w:color="auto" w:fill="FFFFFF"/>
        </w:rPr>
      </w:pPr>
      <w:r w:rsidRPr="00A30FD3">
        <w:rPr>
          <w:rFonts w:ascii="Microsoft Sans Serif" w:hAnsi="Microsoft Sans Serif" w:cs="Microsoft Sans Serif"/>
          <w:sz w:val="24"/>
          <w:szCs w:val="24"/>
          <w:shd w:val="clear" w:color="auto" w:fill="FFFFFF"/>
        </w:rPr>
        <w:t xml:space="preserve">Alternative trade routes are either expensive </w:t>
      </w:r>
      <w:r w:rsidR="0094280B" w:rsidRPr="00A30FD3">
        <w:rPr>
          <w:rFonts w:ascii="Microsoft Sans Serif" w:hAnsi="Microsoft Sans Serif" w:cs="Microsoft Sans Serif"/>
          <w:sz w:val="24"/>
          <w:szCs w:val="24"/>
          <w:shd w:val="clear" w:color="auto" w:fill="FFFFFF"/>
        </w:rPr>
        <w:t xml:space="preserve">or problematic. </w:t>
      </w:r>
      <w:r w:rsidR="006D7FB5" w:rsidRPr="00A30FD3">
        <w:rPr>
          <w:rFonts w:ascii="Microsoft Sans Serif" w:hAnsi="Microsoft Sans Serif" w:cs="Microsoft Sans Serif"/>
          <w:sz w:val="24"/>
          <w:szCs w:val="24"/>
          <w:shd w:val="clear" w:color="auto" w:fill="FFFFFF"/>
        </w:rPr>
        <w:t xml:space="preserve">Disruptions within </w:t>
      </w:r>
      <w:del w:id="284" w:author="Charlie Meyrick" w:date="2024-02-14T14:41:00Z">
        <w:r w:rsidR="00321C8D" w:rsidRPr="00A30FD3" w:rsidDel="001626D1">
          <w:rPr>
            <w:rFonts w:ascii="Microsoft Sans Serif" w:hAnsi="Microsoft Sans Serif" w:cs="Microsoft Sans Serif"/>
            <w:sz w:val="24"/>
            <w:szCs w:val="24"/>
            <w:shd w:val="clear" w:color="auto" w:fill="FFFFFF"/>
          </w:rPr>
          <w:delText xml:space="preserve">an alternative route - </w:delText>
        </w:r>
      </w:del>
      <w:r w:rsidR="006D7FB5" w:rsidRPr="00A30FD3">
        <w:rPr>
          <w:rFonts w:ascii="Microsoft Sans Serif" w:hAnsi="Microsoft Sans Serif" w:cs="Microsoft Sans Serif"/>
          <w:sz w:val="24"/>
          <w:szCs w:val="24"/>
          <w:shd w:val="clear" w:color="auto" w:fill="FFFFFF"/>
        </w:rPr>
        <w:t>the Red Sea shipping route</w:t>
      </w:r>
      <w:r w:rsidR="00321C8D" w:rsidRPr="00A30FD3">
        <w:rPr>
          <w:rFonts w:ascii="Microsoft Sans Serif" w:hAnsi="Microsoft Sans Serif" w:cs="Microsoft Sans Serif"/>
          <w:sz w:val="24"/>
          <w:szCs w:val="24"/>
          <w:shd w:val="clear" w:color="auto" w:fill="FFFFFF"/>
        </w:rPr>
        <w:t xml:space="preserve"> </w:t>
      </w:r>
      <w:ins w:id="285" w:author="Charlie Meyrick" w:date="2024-02-14T14:41:00Z">
        <w:r w:rsidR="001626D1">
          <w:rPr>
            <w:rFonts w:ascii="Microsoft Sans Serif" w:hAnsi="Microsoft Sans Serif" w:cs="Microsoft Sans Serif"/>
            <w:sz w:val="24"/>
            <w:szCs w:val="24"/>
            <w:shd w:val="clear" w:color="auto" w:fill="FFFFFF"/>
          </w:rPr>
          <w:t>–</w:t>
        </w:r>
      </w:ins>
      <w:del w:id="286" w:author="Charlie Meyrick" w:date="2024-02-14T14:41:00Z">
        <w:r w:rsidR="00321C8D" w:rsidRPr="00A30FD3" w:rsidDel="001626D1">
          <w:rPr>
            <w:rFonts w:ascii="Microsoft Sans Serif" w:hAnsi="Microsoft Sans Serif" w:cs="Microsoft Sans Serif"/>
            <w:sz w:val="24"/>
            <w:szCs w:val="24"/>
            <w:shd w:val="clear" w:color="auto" w:fill="FFFFFF"/>
          </w:rPr>
          <w:delText>-</w:delText>
        </w:r>
      </w:del>
      <w:r w:rsidR="006D7FB5" w:rsidRPr="00A30FD3">
        <w:rPr>
          <w:rFonts w:ascii="Microsoft Sans Serif" w:hAnsi="Microsoft Sans Serif" w:cs="Microsoft Sans Serif"/>
          <w:sz w:val="24"/>
          <w:szCs w:val="24"/>
          <w:shd w:val="clear" w:color="auto" w:fill="FFFFFF"/>
        </w:rPr>
        <w:t xml:space="preserve"> due to recent attacks of Yemen-based Houthi rebels</w:t>
      </w:r>
      <w:ins w:id="287" w:author="Charlie Meyrick" w:date="2024-02-14T14:42:00Z">
        <w:r w:rsidR="001626D1">
          <w:rPr>
            <w:rFonts w:ascii="Microsoft Sans Serif" w:hAnsi="Microsoft Sans Serif" w:cs="Microsoft Sans Serif"/>
            <w:sz w:val="24"/>
            <w:szCs w:val="24"/>
            <w:shd w:val="clear" w:color="auto" w:fill="FFFFFF"/>
          </w:rPr>
          <w:t xml:space="preserve"> –</w:t>
        </w:r>
      </w:ins>
      <w:r w:rsidR="006D7FB5" w:rsidRPr="00A30FD3">
        <w:rPr>
          <w:rFonts w:ascii="Microsoft Sans Serif" w:hAnsi="Microsoft Sans Serif" w:cs="Microsoft Sans Serif"/>
          <w:sz w:val="24"/>
          <w:szCs w:val="24"/>
          <w:shd w:val="clear" w:color="auto" w:fill="FFFFFF"/>
        </w:rPr>
        <w:t xml:space="preserve"> have </w:t>
      </w:r>
      <w:r w:rsidR="00FC79FE">
        <w:rPr>
          <w:rFonts w:ascii="Microsoft Sans Serif" w:hAnsi="Microsoft Sans Serif" w:cs="Microsoft Sans Serif"/>
          <w:sz w:val="24"/>
          <w:szCs w:val="24"/>
          <w:shd w:val="clear" w:color="auto" w:fill="FFFFFF"/>
        </w:rPr>
        <w:t>reduced trade volumes in the Suez Canal by</w:t>
      </w:r>
      <w:r w:rsidR="006D7FB5" w:rsidRPr="00A30FD3">
        <w:rPr>
          <w:rFonts w:ascii="Microsoft Sans Serif" w:hAnsi="Microsoft Sans Serif" w:cs="Microsoft Sans Serif"/>
          <w:sz w:val="24"/>
          <w:szCs w:val="24"/>
          <w:shd w:val="clear" w:color="auto" w:fill="FFFFFF"/>
        </w:rPr>
        <w:t xml:space="preserve"> about 40%</w:t>
      </w:r>
      <w:del w:id="288" w:author="Charlie Meyrick" w:date="2024-02-14T14:46:00Z">
        <w:r w:rsidR="00A523B7" w:rsidDel="00524407">
          <w:rPr>
            <w:rFonts w:ascii="Microsoft Sans Serif" w:hAnsi="Microsoft Sans Serif" w:cs="Microsoft Sans Serif"/>
            <w:sz w:val="24"/>
            <w:szCs w:val="24"/>
            <w:shd w:val="clear" w:color="auto" w:fill="FFFFFF"/>
          </w:rPr>
          <w:delText>,</w:delText>
        </w:r>
      </w:del>
      <w:r w:rsidR="00A523B7">
        <w:rPr>
          <w:rFonts w:ascii="Microsoft Sans Serif" w:hAnsi="Microsoft Sans Serif" w:cs="Microsoft Sans Serif"/>
          <w:sz w:val="24"/>
          <w:szCs w:val="24"/>
          <w:shd w:val="clear" w:color="auto" w:fill="FFFFFF"/>
        </w:rPr>
        <w:t xml:space="preserve"> </w:t>
      </w:r>
      <w:ins w:id="289" w:author="Charlie Meyrick" w:date="2024-02-14T14:46:00Z">
        <w:r w:rsidR="00524407">
          <w:rPr>
            <w:rFonts w:ascii="Microsoft Sans Serif" w:hAnsi="Microsoft Sans Serif" w:cs="Microsoft Sans Serif"/>
            <w:sz w:val="24"/>
            <w:szCs w:val="24"/>
            <w:shd w:val="clear" w:color="auto" w:fill="FFFFFF"/>
          </w:rPr>
          <w:t>(</w:t>
        </w:r>
      </w:ins>
      <w:r w:rsidR="00A523B7">
        <w:rPr>
          <w:rFonts w:ascii="Microsoft Sans Serif" w:hAnsi="Microsoft Sans Serif" w:cs="Microsoft Sans Serif"/>
          <w:sz w:val="24"/>
          <w:szCs w:val="24"/>
          <w:shd w:val="clear" w:color="auto" w:fill="FFFFFF"/>
        </w:rPr>
        <w:t>according to</w:t>
      </w:r>
      <w:ins w:id="290" w:author="Charlie Meyrick" w:date="2024-02-14T14:42:00Z">
        <w:r w:rsidR="001626D1">
          <w:rPr>
            <w:rFonts w:ascii="Microsoft Sans Serif" w:hAnsi="Microsoft Sans Serif" w:cs="Microsoft Sans Serif"/>
            <w:sz w:val="24"/>
            <w:szCs w:val="24"/>
            <w:shd w:val="clear" w:color="auto" w:fill="FFFFFF"/>
          </w:rPr>
          <w:t xml:space="preserve"> a report from</w:t>
        </w:r>
      </w:ins>
      <w:r w:rsidR="00A523B7">
        <w:rPr>
          <w:rFonts w:ascii="Microsoft Sans Serif" w:hAnsi="Microsoft Sans Serif" w:cs="Microsoft Sans Serif"/>
          <w:sz w:val="24"/>
          <w:szCs w:val="24"/>
          <w:shd w:val="clear" w:color="auto" w:fill="FFFFFF"/>
        </w:rPr>
        <w:t xml:space="preserve"> </w:t>
      </w:r>
      <w:r>
        <w:fldChar w:fldCharType="begin"/>
      </w:r>
      <w:ins w:id="291" w:author="Charlie Meyrick" w:date="2024-02-14T14:42:00Z">
        <w:r w:rsidR="001626D1">
          <w:instrText>HYPERLINK "https://www.economist.com/the-americas/2024/01/09/the-dwindling-of-the-panama-canal-boosts-rival-trade-routes"</w:instrText>
        </w:r>
      </w:ins>
      <w:del w:id="292" w:author="Charlie Meyrick" w:date="2024-02-14T14:42:00Z">
        <w:r w:rsidDel="001626D1">
          <w:delInstrText>HYPERLINK "https://www.economist.com/the-americas/2024/01/09/the-dwindling-of-the-panama-canal-boosts-rival-trade-routes"</w:delInstrText>
        </w:r>
      </w:del>
      <w:r>
        <w:fldChar w:fldCharType="separate"/>
      </w:r>
      <w:del w:id="293" w:author="Charlie Meyrick" w:date="2024-02-14T14:42:00Z">
        <w:r w:rsidR="0016134A" w:rsidDel="001626D1">
          <w:rPr>
            <w:rStyle w:val="Hyperlink"/>
            <w:rFonts w:ascii="Microsoft Sans Serif" w:hAnsi="Microsoft Sans Serif" w:cs="Microsoft Sans Serif"/>
            <w:sz w:val="24"/>
            <w:szCs w:val="24"/>
            <w:shd w:val="clear" w:color="auto" w:fill="FFFFFF"/>
          </w:rPr>
          <w:delText>The Economist (Jan 9, 2024)</w:delText>
        </w:r>
      </w:del>
      <w:ins w:id="294" w:author="Charlie Meyrick" w:date="2024-02-14T14:42:00Z">
        <w:r w:rsidR="001626D1">
          <w:rPr>
            <w:rStyle w:val="Hyperlink"/>
            <w:rFonts w:ascii="Microsoft Sans Serif" w:hAnsi="Microsoft Sans Serif" w:cs="Microsoft Sans Serif"/>
            <w:sz w:val="24"/>
            <w:szCs w:val="24"/>
            <w:shd w:val="clear" w:color="auto" w:fill="FFFFFF"/>
          </w:rPr>
          <w:t>The Economist</w:t>
        </w:r>
      </w:ins>
      <w:r>
        <w:rPr>
          <w:rStyle w:val="Hyperlink"/>
          <w:rFonts w:ascii="Microsoft Sans Serif" w:hAnsi="Microsoft Sans Serif" w:cs="Microsoft Sans Serif"/>
          <w:sz w:val="24"/>
          <w:szCs w:val="24"/>
          <w:shd w:val="clear" w:color="auto" w:fill="FFFFFF"/>
        </w:rPr>
        <w:fldChar w:fldCharType="end"/>
      </w:r>
      <w:ins w:id="295" w:author="Charlie Meyrick" w:date="2024-02-14T14:46:00Z">
        <w:r w:rsidR="00524407">
          <w:rPr>
            <w:rStyle w:val="Hyperlink"/>
            <w:rFonts w:ascii="Microsoft Sans Serif" w:hAnsi="Microsoft Sans Serif" w:cs="Microsoft Sans Serif"/>
            <w:sz w:val="24"/>
            <w:szCs w:val="24"/>
            <w:shd w:val="clear" w:color="auto" w:fill="FFFFFF"/>
          </w:rPr>
          <w:t>)</w:t>
        </w:r>
      </w:ins>
      <w:r w:rsidR="006D7FB5" w:rsidRPr="00A30FD3">
        <w:rPr>
          <w:rFonts w:ascii="Microsoft Sans Serif" w:hAnsi="Microsoft Sans Serif" w:cs="Microsoft Sans Serif"/>
          <w:sz w:val="24"/>
          <w:szCs w:val="24"/>
          <w:shd w:val="clear" w:color="auto" w:fill="FFFFFF"/>
        </w:rPr>
        <w:t>.</w:t>
      </w:r>
      <w:r w:rsidR="00321C8D" w:rsidRPr="00A30FD3">
        <w:rPr>
          <w:rFonts w:ascii="Microsoft Sans Serif" w:hAnsi="Microsoft Sans Serif" w:cs="Microsoft Sans Serif"/>
          <w:sz w:val="24"/>
          <w:szCs w:val="24"/>
          <w:shd w:val="clear" w:color="auto" w:fill="FFFFFF"/>
        </w:rPr>
        <w:t xml:space="preserve"> </w:t>
      </w:r>
      <w:r w:rsidR="00A30FD3" w:rsidRPr="00A30FD3">
        <w:rPr>
          <w:rFonts w:ascii="Microsoft Sans Serif" w:hAnsi="Microsoft Sans Serif" w:cs="Microsoft Sans Serif"/>
          <w:sz w:val="24"/>
          <w:szCs w:val="24"/>
          <w:shd w:val="clear" w:color="auto" w:fill="FFFFFF"/>
        </w:rPr>
        <w:t>Disturbances</w:t>
      </w:r>
      <w:r w:rsidR="00321C8D" w:rsidRPr="00A30FD3">
        <w:rPr>
          <w:rFonts w:ascii="Microsoft Sans Serif" w:hAnsi="Microsoft Sans Serif" w:cs="Microsoft Sans Serif"/>
          <w:sz w:val="24"/>
          <w:szCs w:val="24"/>
          <w:shd w:val="clear" w:color="auto" w:fill="FFFFFF"/>
        </w:rPr>
        <w:t xml:space="preserve"> within these trade routes interrupt supply chain</w:t>
      </w:r>
      <w:ins w:id="296" w:author="Charlie Meyrick" w:date="2024-02-14T14:46:00Z">
        <w:r w:rsidR="00524407">
          <w:rPr>
            <w:rFonts w:ascii="Microsoft Sans Serif" w:hAnsi="Microsoft Sans Serif" w:cs="Microsoft Sans Serif"/>
            <w:sz w:val="24"/>
            <w:szCs w:val="24"/>
            <w:shd w:val="clear" w:color="auto" w:fill="FFFFFF"/>
          </w:rPr>
          <w:t>s,</w:t>
        </w:r>
      </w:ins>
      <w:r w:rsidR="00321C8D" w:rsidRPr="00A30FD3">
        <w:rPr>
          <w:rFonts w:ascii="Microsoft Sans Serif" w:hAnsi="Microsoft Sans Serif" w:cs="Microsoft Sans Serif"/>
          <w:sz w:val="24"/>
          <w:szCs w:val="24"/>
          <w:shd w:val="clear" w:color="auto" w:fill="FFFFFF"/>
        </w:rPr>
        <w:t xml:space="preserve"> </w:t>
      </w:r>
      <w:del w:id="297" w:author="Charlie Meyrick" w:date="2024-02-14T14:46:00Z">
        <w:r w:rsidR="00DA5098" w:rsidDel="00524407">
          <w:rPr>
            <w:rFonts w:ascii="Microsoft Sans Serif" w:hAnsi="Microsoft Sans Serif" w:cs="Microsoft Sans Serif"/>
            <w:sz w:val="24"/>
            <w:szCs w:val="24"/>
            <w:shd w:val="clear" w:color="auto" w:fill="FFFFFF"/>
          </w:rPr>
          <w:delText>while</w:delText>
        </w:r>
        <w:r w:rsidR="00A30FD3" w:rsidDel="00524407">
          <w:rPr>
            <w:rFonts w:ascii="Microsoft Sans Serif" w:hAnsi="Microsoft Sans Serif" w:cs="Microsoft Sans Serif"/>
            <w:sz w:val="24"/>
            <w:szCs w:val="24"/>
            <w:shd w:val="clear" w:color="auto" w:fill="FFFFFF"/>
          </w:rPr>
          <w:delText xml:space="preserve"> </w:delText>
        </w:r>
      </w:del>
      <w:r w:rsidR="00321C8D" w:rsidRPr="00A30FD3">
        <w:rPr>
          <w:rFonts w:ascii="Microsoft Sans Serif" w:hAnsi="Microsoft Sans Serif" w:cs="Microsoft Sans Serif"/>
          <w:sz w:val="24"/>
          <w:szCs w:val="24"/>
          <w:shd w:val="clear" w:color="auto" w:fill="FFFFFF"/>
        </w:rPr>
        <w:t>rais</w:t>
      </w:r>
      <w:r w:rsidR="00DA5098">
        <w:rPr>
          <w:rFonts w:ascii="Microsoft Sans Serif" w:hAnsi="Microsoft Sans Serif" w:cs="Microsoft Sans Serif"/>
          <w:sz w:val="24"/>
          <w:szCs w:val="24"/>
          <w:shd w:val="clear" w:color="auto" w:fill="FFFFFF"/>
        </w:rPr>
        <w:t>ing</w:t>
      </w:r>
      <w:r w:rsidR="00321C8D" w:rsidRPr="00A30FD3">
        <w:rPr>
          <w:rFonts w:ascii="Microsoft Sans Serif" w:hAnsi="Microsoft Sans Serif" w:cs="Microsoft Sans Serif"/>
          <w:sz w:val="24"/>
          <w:szCs w:val="24"/>
          <w:shd w:val="clear" w:color="auto" w:fill="FFFFFF"/>
        </w:rPr>
        <w:t xml:space="preserve"> shipment and warehousing costs. These costs are </w:t>
      </w:r>
      <w:ins w:id="298" w:author="Charlie Meyrick" w:date="2024-02-14T14:46:00Z">
        <w:r w:rsidR="00524407">
          <w:rPr>
            <w:rFonts w:ascii="Microsoft Sans Serif" w:hAnsi="Microsoft Sans Serif" w:cs="Microsoft Sans Serif"/>
            <w:sz w:val="24"/>
            <w:szCs w:val="24"/>
            <w:shd w:val="clear" w:color="auto" w:fill="FFFFFF"/>
          </w:rPr>
          <w:t xml:space="preserve">often </w:t>
        </w:r>
      </w:ins>
      <w:r w:rsidR="00321C8D" w:rsidRPr="00A30FD3">
        <w:rPr>
          <w:rFonts w:ascii="Microsoft Sans Serif" w:hAnsi="Microsoft Sans Serif" w:cs="Microsoft Sans Serif"/>
          <w:sz w:val="24"/>
          <w:szCs w:val="24"/>
          <w:shd w:val="clear" w:color="auto" w:fill="FFFFFF"/>
        </w:rPr>
        <w:t xml:space="preserve">passed on to </w:t>
      </w:r>
      <w:del w:id="299" w:author="Charlie Meyrick" w:date="2024-02-14T14:46:00Z">
        <w:r w:rsidR="00321C8D" w:rsidRPr="00A30FD3" w:rsidDel="00524407">
          <w:rPr>
            <w:rFonts w:ascii="Microsoft Sans Serif" w:hAnsi="Microsoft Sans Serif" w:cs="Microsoft Sans Serif"/>
            <w:sz w:val="24"/>
            <w:szCs w:val="24"/>
            <w:shd w:val="clear" w:color="auto" w:fill="FFFFFF"/>
          </w:rPr>
          <w:delText xml:space="preserve">the </w:delText>
        </w:r>
      </w:del>
      <w:r w:rsidR="00321C8D" w:rsidRPr="00A30FD3">
        <w:rPr>
          <w:rFonts w:ascii="Microsoft Sans Serif" w:hAnsi="Microsoft Sans Serif" w:cs="Microsoft Sans Serif"/>
          <w:sz w:val="24"/>
          <w:szCs w:val="24"/>
          <w:shd w:val="clear" w:color="auto" w:fill="FFFFFF"/>
        </w:rPr>
        <w:t>consumers</w:t>
      </w:r>
      <w:r w:rsidR="00A30FD3">
        <w:rPr>
          <w:rFonts w:ascii="Microsoft Sans Serif" w:hAnsi="Microsoft Sans Serif" w:cs="Microsoft Sans Serif"/>
          <w:sz w:val="24"/>
          <w:szCs w:val="24"/>
          <w:shd w:val="clear" w:color="auto" w:fill="FFFFFF"/>
        </w:rPr>
        <w:t>,</w:t>
      </w:r>
      <w:r w:rsidR="00321C8D" w:rsidRPr="00A30FD3">
        <w:rPr>
          <w:rFonts w:ascii="Microsoft Sans Serif" w:hAnsi="Microsoft Sans Serif" w:cs="Microsoft Sans Serif"/>
          <w:sz w:val="24"/>
          <w:szCs w:val="24"/>
          <w:shd w:val="clear" w:color="auto" w:fill="FFFFFF"/>
        </w:rPr>
        <w:t xml:space="preserve"> putting pressure on domestic food prices </w:t>
      </w:r>
      <w:r w:rsidR="00DA5098">
        <w:rPr>
          <w:rFonts w:ascii="Microsoft Sans Serif" w:hAnsi="Microsoft Sans Serif" w:cs="Microsoft Sans Serif"/>
          <w:sz w:val="24"/>
          <w:szCs w:val="24"/>
          <w:shd w:val="clear" w:color="auto" w:fill="FFFFFF"/>
        </w:rPr>
        <w:t>and</w:t>
      </w:r>
      <w:r w:rsidR="00321C8D" w:rsidRPr="00A30FD3">
        <w:rPr>
          <w:rFonts w:ascii="Microsoft Sans Serif" w:hAnsi="Microsoft Sans Serif" w:cs="Microsoft Sans Serif"/>
          <w:sz w:val="24"/>
          <w:szCs w:val="24"/>
          <w:shd w:val="clear" w:color="auto" w:fill="FFFFFF"/>
        </w:rPr>
        <w:t xml:space="preserve"> reducing producers</w:t>
      </w:r>
      <w:r w:rsidR="00A30FD3">
        <w:rPr>
          <w:rFonts w:ascii="Microsoft Sans Serif" w:hAnsi="Microsoft Sans Serif" w:cs="Microsoft Sans Serif"/>
          <w:sz w:val="24"/>
          <w:szCs w:val="24"/>
          <w:shd w:val="clear" w:color="auto" w:fill="FFFFFF"/>
        </w:rPr>
        <w:t>’</w:t>
      </w:r>
      <w:r w:rsidR="00321C8D" w:rsidRPr="00A30FD3">
        <w:rPr>
          <w:rFonts w:ascii="Microsoft Sans Serif" w:hAnsi="Microsoft Sans Serif" w:cs="Microsoft Sans Serif"/>
          <w:sz w:val="24"/>
          <w:szCs w:val="24"/>
          <w:shd w:val="clear" w:color="auto" w:fill="FFFFFF"/>
        </w:rPr>
        <w:t xml:space="preserve"> profits.</w:t>
      </w:r>
      <w:ins w:id="300" w:author="Charlie Meyrick" w:date="2024-02-14T14:46:00Z">
        <w:r w:rsidR="00524407">
          <w:rPr>
            <w:rFonts w:ascii="Microsoft Sans Serif" w:hAnsi="Microsoft Sans Serif" w:cs="Microsoft Sans Serif"/>
            <w:sz w:val="24"/>
            <w:szCs w:val="24"/>
            <w:shd w:val="clear" w:color="auto" w:fill="FFFFFF"/>
          </w:rPr>
          <w:t xml:space="preserve"> </w:t>
        </w:r>
      </w:ins>
      <w:ins w:id="301" w:author="Charlie Meyrick" w:date="2024-02-14T14:49:00Z">
        <w:r w:rsidR="00524407">
          <w:rPr>
            <w:rFonts w:ascii="Microsoft Sans Serif" w:hAnsi="Microsoft Sans Serif" w:cs="Microsoft Sans Serif"/>
            <w:sz w:val="24"/>
            <w:szCs w:val="24"/>
            <w:shd w:val="clear" w:color="auto" w:fill="FFFFFF"/>
          </w:rPr>
          <w:t>As fighting intensifies and spreads, and further conflicts bubble up, more and more people stand to lose out.</w:t>
        </w:r>
      </w:ins>
    </w:p>
    <w:p w14:paraId="1727FC60" w14:textId="2D4EDBB1" w:rsidR="00ED4D27" w:rsidRDefault="0072662A">
      <w:pPr>
        <w:rPr>
          <w:rFonts w:ascii="Microsoft Sans Serif" w:hAnsi="Microsoft Sans Serif" w:cs="Microsoft Sans Serif"/>
          <w:sz w:val="24"/>
          <w:szCs w:val="24"/>
          <w:shd w:val="clear" w:color="auto" w:fill="FFFFFF"/>
        </w:rPr>
      </w:pPr>
      <w:r w:rsidRPr="00A30FD3">
        <w:rPr>
          <w:rFonts w:ascii="Microsoft Sans Serif" w:hAnsi="Microsoft Sans Serif" w:cs="Microsoft Sans Serif"/>
          <w:sz w:val="24"/>
          <w:szCs w:val="24"/>
          <w:shd w:val="clear" w:color="auto" w:fill="FFFFFF"/>
        </w:rPr>
        <w:t xml:space="preserve">Since the annulment of the BSGI, of which </w:t>
      </w:r>
      <w:r w:rsidR="00A30FD3">
        <w:rPr>
          <w:rFonts w:ascii="Microsoft Sans Serif" w:hAnsi="Microsoft Sans Serif" w:cs="Microsoft Sans Serif"/>
          <w:sz w:val="24"/>
          <w:szCs w:val="24"/>
          <w:shd w:val="clear" w:color="auto" w:fill="FFFFFF"/>
        </w:rPr>
        <w:t xml:space="preserve">many </w:t>
      </w:r>
      <w:r w:rsidR="003E58C7" w:rsidRPr="00A30FD3">
        <w:rPr>
          <w:rFonts w:ascii="Microsoft Sans Serif" w:hAnsi="Microsoft Sans Serif" w:cs="Microsoft Sans Serif"/>
          <w:sz w:val="24"/>
          <w:szCs w:val="24"/>
          <w:shd w:val="clear" w:color="auto" w:fill="FFFFFF"/>
        </w:rPr>
        <w:t>food</w:t>
      </w:r>
      <w:r w:rsidR="00A30FD3">
        <w:rPr>
          <w:rFonts w:ascii="Microsoft Sans Serif" w:hAnsi="Microsoft Sans Serif" w:cs="Microsoft Sans Serif"/>
          <w:sz w:val="24"/>
          <w:szCs w:val="24"/>
          <w:shd w:val="clear" w:color="auto" w:fill="FFFFFF"/>
        </w:rPr>
        <w:t>-</w:t>
      </w:r>
      <w:r w:rsidR="003E58C7" w:rsidRPr="00A30FD3">
        <w:rPr>
          <w:rFonts w:ascii="Microsoft Sans Serif" w:hAnsi="Microsoft Sans Serif" w:cs="Microsoft Sans Serif"/>
          <w:sz w:val="24"/>
          <w:szCs w:val="24"/>
          <w:shd w:val="clear" w:color="auto" w:fill="FFFFFF"/>
        </w:rPr>
        <w:t xml:space="preserve">insecure countries were huge </w:t>
      </w:r>
      <w:r w:rsidR="00DB43A9" w:rsidRPr="00A30FD3">
        <w:rPr>
          <w:rFonts w:ascii="Microsoft Sans Serif" w:hAnsi="Microsoft Sans Serif" w:cs="Microsoft Sans Serif"/>
          <w:sz w:val="24"/>
          <w:szCs w:val="24"/>
          <w:shd w:val="clear" w:color="auto" w:fill="FFFFFF"/>
        </w:rPr>
        <w:t>beneficiaries</w:t>
      </w:r>
      <w:r w:rsidR="003E58C7" w:rsidRPr="00A30FD3">
        <w:rPr>
          <w:rFonts w:ascii="Microsoft Sans Serif" w:hAnsi="Microsoft Sans Serif" w:cs="Microsoft Sans Serif"/>
          <w:sz w:val="24"/>
          <w:szCs w:val="24"/>
          <w:shd w:val="clear" w:color="auto" w:fill="FFFFFF"/>
        </w:rPr>
        <w:t xml:space="preserve">, </w:t>
      </w:r>
      <w:hyperlink r:id="rId23" w:history="1">
        <w:r w:rsidR="001D67B3" w:rsidRPr="003136FB">
          <w:rPr>
            <w:rStyle w:val="Hyperlink"/>
            <w:rFonts w:ascii="Microsoft Sans Serif" w:hAnsi="Microsoft Sans Serif" w:cs="Microsoft Sans Serif"/>
            <w:sz w:val="24"/>
            <w:szCs w:val="24"/>
            <w:shd w:val="clear" w:color="auto" w:fill="FFFFFF"/>
          </w:rPr>
          <w:t>the United Nations</w:t>
        </w:r>
      </w:hyperlink>
      <w:r w:rsidR="001D67B3">
        <w:rPr>
          <w:rFonts w:ascii="Microsoft Sans Serif" w:hAnsi="Microsoft Sans Serif" w:cs="Microsoft Sans Serif"/>
          <w:sz w:val="24"/>
          <w:szCs w:val="24"/>
          <w:shd w:val="clear" w:color="auto" w:fill="FFFFFF"/>
        </w:rPr>
        <w:t xml:space="preserve"> reports that R</w:t>
      </w:r>
      <w:r w:rsidR="003E58C7" w:rsidRPr="00A30FD3">
        <w:rPr>
          <w:rFonts w:ascii="Microsoft Sans Serif" w:hAnsi="Microsoft Sans Serif" w:cs="Microsoft Sans Serif"/>
          <w:sz w:val="24"/>
          <w:szCs w:val="24"/>
          <w:shd w:val="clear" w:color="auto" w:fill="FFFFFF"/>
        </w:rPr>
        <w:t>ussia</w:t>
      </w:r>
      <w:r w:rsidR="00A30FD3">
        <w:rPr>
          <w:rFonts w:ascii="Microsoft Sans Serif" w:hAnsi="Microsoft Sans Serif" w:cs="Microsoft Sans Serif"/>
          <w:sz w:val="24"/>
          <w:szCs w:val="24"/>
          <w:shd w:val="clear" w:color="auto" w:fill="FFFFFF"/>
        </w:rPr>
        <w:t>’s</w:t>
      </w:r>
      <w:r w:rsidR="00702815" w:rsidRPr="00A30FD3">
        <w:rPr>
          <w:rFonts w:ascii="Microsoft Sans Serif" w:hAnsi="Microsoft Sans Serif" w:cs="Microsoft Sans Serif"/>
          <w:sz w:val="24"/>
          <w:szCs w:val="24"/>
          <w:shd w:val="clear" w:color="auto" w:fill="FFFFFF"/>
        </w:rPr>
        <w:t xml:space="preserve"> attacks on Ukraine’s </w:t>
      </w:r>
      <w:r w:rsidR="00FC5690" w:rsidRPr="00A30FD3">
        <w:rPr>
          <w:rFonts w:ascii="Microsoft Sans Serif" w:hAnsi="Microsoft Sans Serif" w:cs="Microsoft Sans Serif"/>
          <w:sz w:val="24"/>
          <w:szCs w:val="24"/>
          <w:shd w:val="clear" w:color="auto" w:fill="FFFFFF"/>
        </w:rPr>
        <w:t xml:space="preserve">ports and </w:t>
      </w:r>
      <w:r w:rsidR="00702815" w:rsidRPr="00A30FD3">
        <w:rPr>
          <w:rFonts w:ascii="Microsoft Sans Serif" w:hAnsi="Microsoft Sans Serif" w:cs="Microsoft Sans Serif"/>
          <w:sz w:val="24"/>
          <w:szCs w:val="24"/>
          <w:shd w:val="clear" w:color="auto" w:fill="FFFFFF"/>
        </w:rPr>
        <w:t>expor</w:t>
      </w:r>
      <w:r w:rsidR="00FC5690" w:rsidRPr="00A30FD3">
        <w:rPr>
          <w:rFonts w:ascii="Microsoft Sans Serif" w:hAnsi="Microsoft Sans Serif" w:cs="Microsoft Sans Serif"/>
          <w:sz w:val="24"/>
          <w:szCs w:val="24"/>
          <w:shd w:val="clear" w:color="auto" w:fill="FFFFFF"/>
        </w:rPr>
        <w:t>t</w:t>
      </w:r>
      <w:r w:rsidR="00702815" w:rsidRPr="00A30FD3">
        <w:rPr>
          <w:rFonts w:ascii="Microsoft Sans Serif" w:hAnsi="Microsoft Sans Serif" w:cs="Microsoft Sans Serif"/>
          <w:sz w:val="24"/>
          <w:szCs w:val="24"/>
          <w:shd w:val="clear" w:color="auto" w:fill="FFFFFF"/>
        </w:rPr>
        <w:t xml:space="preserve"> facilities have seen </w:t>
      </w:r>
      <w:r w:rsidR="00A30FD3">
        <w:rPr>
          <w:rFonts w:ascii="Microsoft Sans Serif" w:hAnsi="Microsoft Sans Serif" w:cs="Microsoft Sans Serif"/>
          <w:sz w:val="24"/>
          <w:szCs w:val="24"/>
          <w:shd w:val="clear" w:color="auto" w:fill="FFFFFF"/>
        </w:rPr>
        <w:t>the</w:t>
      </w:r>
      <w:r w:rsidR="00702815" w:rsidRPr="00A30FD3">
        <w:rPr>
          <w:rFonts w:ascii="Microsoft Sans Serif" w:hAnsi="Microsoft Sans Serif" w:cs="Microsoft Sans Serif"/>
          <w:sz w:val="24"/>
          <w:szCs w:val="24"/>
          <w:shd w:val="clear" w:color="auto" w:fill="FFFFFF"/>
        </w:rPr>
        <w:t xml:space="preserve"> destruction of about 60,000 metric ton</w:t>
      </w:r>
      <w:ins w:id="302" w:author="Charlie Meyrick" w:date="2024-02-14T14:47:00Z">
        <w:r w:rsidR="00524407">
          <w:rPr>
            <w:rFonts w:ascii="Microsoft Sans Serif" w:hAnsi="Microsoft Sans Serif" w:cs="Microsoft Sans Serif"/>
            <w:sz w:val="24"/>
            <w:szCs w:val="24"/>
            <w:shd w:val="clear" w:color="auto" w:fill="FFFFFF"/>
          </w:rPr>
          <w:t>ne</w:t>
        </w:r>
      </w:ins>
      <w:r w:rsidR="00702815" w:rsidRPr="00A30FD3">
        <w:rPr>
          <w:rFonts w:ascii="Microsoft Sans Serif" w:hAnsi="Microsoft Sans Serif" w:cs="Microsoft Sans Serif"/>
          <w:sz w:val="24"/>
          <w:szCs w:val="24"/>
          <w:shd w:val="clear" w:color="auto" w:fill="FFFFFF"/>
        </w:rPr>
        <w:t xml:space="preserve">s of grains </w:t>
      </w:r>
      <w:ins w:id="303" w:author="Charlie Meyrick" w:date="2024-02-14T14:47:00Z">
        <w:r w:rsidR="00524407">
          <w:rPr>
            <w:rFonts w:ascii="Microsoft Sans Serif" w:hAnsi="Microsoft Sans Serif" w:cs="Microsoft Sans Serif"/>
            <w:sz w:val="24"/>
            <w:szCs w:val="24"/>
            <w:shd w:val="clear" w:color="auto" w:fill="FFFFFF"/>
          </w:rPr>
          <w:t>–</w:t>
        </w:r>
      </w:ins>
      <w:del w:id="304" w:author="Charlie Meyrick" w:date="2024-02-14T14:47:00Z">
        <w:r w:rsidR="00702815" w:rsidRPr="00A30FD3" w:rsidDel="00524407">
          <w:rPr>
            <w:rFonts w:ascii="Microsoft Sans Serif" w:hAnsi="Microsoft Sans Serif" w:cs="Microsoft Sans Serif"/>
            <w:sz w:val="24"/>
            <w:szCs w:val="24"/>
            <w:shd w:val="clear" w:color="auto" w:fill="FFFFFF"/>
          </w:rPr>
          <w:delText>–</w:delText>
        </w:r>
      </w:del>
      <w:r w:rsidR="00702815" w:rsidRPr="00A30FD3">
        <w:rPr>
          <w:rFonts w:ascii="Microsoft Sans Serif" w:hAnsi="Microsoft Sans Serif" w:cs="Microsoft Sans Serif"/>
          <w:sz w:val="24"/>
          <w:szCs w:val="24"/>
          <w:shd w:val="clear" w:color="auto" w:fill="FFFFFF"/>
        </w:rPr>
        <w:t xml:space="preserve"> enough to feed about 270,000 people a year. </w:t>
      </w:r>
      <w:r w:rsidR="00A30FD3">
        <w:rPr>
          <w:rFonts w:ascii="Microsoft Sans Serif" w:hAnsi="Microsoft Sans Serif" w:cs="Microsoft Sans Serif"/>
          <w:sz w:val="24"/>
          <w:szCs w:val="24"/>
          <w:shd w:val="clear" w:color="auto" w:fill="FFFFFF"/>
        </w:rPr>
        <w:t xml:space="preserve">This </w:t>
      </w:r>
      <w:del w:id="305" w:author="Charlie Meyrick" w:date="2024-02-14T14:48:00Z">
        <w:r w:rsidR="003771FF" w:rsidDel="00524407">
          <w:rPr>
            <w:rFonts w:ascii="Microsoft Sans Serif" w:hAnsi="Microsoft Sans Serif" w:cs="Microsoft Sans Serif"/>
            <w:sz w:val="24"/>
            <w:szCs w:val="24"/>
            <w:shd w:val="clear" w:color="auto" w:fill="FFFFFF"/>
          </w:rPr>
          <w:delText xml:space="preserve">figure </w:delText>
        </w:r>
      </w:del>
      <w:r w:rsidR="00A30FD3">
        <w:rPr>
          <w:rFonts w:ascii="Microsoft Sans Serif" w:hAnsi="Microsoft Sans Serif" w:cs="Microsoft Sans Serif"/>
          <w:sz w:val="24"/>
          <w:szCs w:val="24"/>
          <w:shd w:val="clear" w:color="auto" w:fill="FFFFFF"/>
        </w:rPr>
        <w:t xml:space="preserve">is </w:t>
      </w:r>
      <w:r w:rsidR="00A30FD3" w:rsidRPr="00A30FD3">
        <w:rPr>
          <w:rFonts w:ascii="Microsoft Sans Serif" w:hAnsi="Microsoft Sans Serif" w:cs="Microsoft Sans Serif"/>
          <w:sz w:val="24"/>
          <w:szCs w:val="24"/>
          <w:shd w:val="clear" w:color="auto" w:fill="FFFFFF"/>
        </w:rPr>
        <w:t>more than</w:t>
      </w:r>
      <w:ins w:id="306" w:author="Charlie Meyrick" w:date="2024-02-14T14:48:00Z">
        <w:r w:rsidR="00524407">
          <w:rPr>
            <w:rFonts w:ascii="Microsoft Sans Serif" w:hAnsi="Microsoft Sans Serif" w:cs="Microsoft Sans Serif"/>
            <w:sz w:val="24"/>
            <w:szCs w:val="24"/>
            <w:shd w:val="clear" w:color="auto" w:fill="FFFFFF"/>
          </w:rPr>
          <w:t xml:space="preserve"> the combined population of</w:t>
        </w:r>
      </w:ins>
      <w:r w:rsidR="00A30FD3" w:rsidRPr="00A30FD3">
        <w:rPr>
          <w:rFonts w:ascii="Microsoft Sans Serif" w:hAnsi="Microsoft Sans Serif" w:cs="Microsoft Sans Serif"/>
          <w:sz w:val="24"/>
          <w:szCs w:val="24"/>
          <w:shd w:val="clear" w:color="auto" w:fill="FFFFFF"/>
        </w:rPr>
        <w:t xml:space="preserve"> </w:t>
      </w:r>
      <w:ins w:id="307" w:author="Charlie Meyrick" w:date="2024-02-14T14:48:00Z">
        <w:r w:rsidR="00524407">
          <w:rPr>
            <w:rFonts w:ascii="Microsoft Sans Serif" w:hAnsi="Microsoft Sans Serif" w:cs="Microsoft Sans Serif"/>
            <w:sz w:val="24"/>
            <w:szCs w:val="24"/>
            <w:shd w:val="clear" w:color="auto" w:fill="FFFFFF"/>
          </w:rPr>
          <w:t xml:space="preserve">the </w:t>
        </w:r>
      </w:ins>
      <w:r w:rsidR="009D17AF">
        <w:rPr>
          <w:rFonts w:ascii="Microsoft Sans Serif" w:hAnsi="Microsoft Sans Serif" w:cs="Microsoft Sans Serif"/>
          <w:sz w:val="24"/>
          <w:szCs w:val="24"/>
          <w:shd w:val="clear" w:color="auto" w:fill="FFFFFF"/>
        </w:rPr>
        <w:t>Seychelles and Kiribati</w:t>
      </w:r>
      <w:del w:id="308" w:author="Charlie Meyrick" w:date="2024-02-14T14:48:00Z">
        <w:r w:rsidR="009D17AF" w:rsidDel="00524407">
          <w:rPr>
            <w:rFonts w:ascii="Microsoft Sans Serif" w:hAnsi="Microsoft Sans Serif" w:cs="Microsoft Sans Serif"/>
            <w:sz w:val="24"/>
            <w:szCs w:val="24"/>
            <w:shd w:val="clear" w:color="auto" w:fill="FFFFFF"/>
          </w:rPr>
          <w:delText>’s entire population</w:delText>
        </w:r>
      </w:del>
      <w:r w:rsidR="00A30FD3">
        <w:rPr>
          <w:rFonts w:ascii="Microsoft Sans Serif" w:hAnsi="Microsoft Sans Serif" w:cs="Microsoft Sans Serif"/>
          <w:sz w:val="24"/>
          <w:szCs w:val="24"/>
          <w:shd w:val="clear" w:color="auto" w:fill="FFFFFF"/>
        </w:rPr>
        <w:t>.</w:t>
      </w:r>
      <w:del w:id="309" w:author="Charlie Meyrick" w:date="2024-02-14T14:48:00Z">
        <w:r w:rsidR="00A30FD3" w:rsidRPr="00A30FD3" w:rsidDel="00524407">
          <w:rPr>
            <w:rFonts w:ascii="Microsoft Sans Serif" w:hAnsi="Microsoft Sans Serif" w:cs="Microsoft Sans Serif"/>
            <w:sz w:val="24"/>
            <w:szCs w:val="24"/>
            <w:shd w:val="clear" w:color="auto" w:fill="FFFFFF"/>
          </w:rPr>
          <w:delText xml:space="preserve"> </w:delText>
        </w:r>
        <w:r w:rsidR="00A30FD3" w:rsidDel="00524407">
          <w:rPr>
            <w:rFonts w:ascii="Microsoft Sans Serif" w:hAnsi="Microsoft Sans Serif" w:cs="Microsoft Sans Serif"/>
            <w:sz w:val="24"/>
            <w:szCs w:val="24"/>
            <w:shd w:val="clear" w:color="auto" w:fill="FFFFFF"/>
          </w:rPr>
          <w:delText>Such</w:delText>
        </w:r>
        <w:r w:rsidR="009A0A08" w:rsidRPr="00A30FD3" w:rsidDel="00524407">
          <w:rPr>
            <w:rFonts w:ascii="Microsoft Sans Serif" w:hAnsi="Microsoft Sans Serif" w:cs="Microsoft Sans Serif"/>
            <w:sz w:val="24"/>
            <w:szCs w:val="24"/>
            <w:shd w:val="clear" w:color="auto" w:fill="FFFFFF"/>
          </w:rPr>
          <w:delText xml:space="preserve"> sustained and systematic attacks</w:delText>
        </w:r>
        <w:r w:rsidR="00EF33CC" w:rsidRPr="00A30FD3" w:rsidDel="00524407">
          <w:rPr>
            <w:rFonts w:ascii="Microsoft Sans Serif" w:hAnsi="Microsoft Sans Serif" w:cs="Microsoft Sans Serif"/>
            <w:sz w:val="24"/>
            <w:szCs w:val="24"/>
            <w:shd w:val="clear" w:color="auto" w:fill="FFFFFF"/>
          </w:rPr>
          <w:delText xml:space="preserve"> </w:delText>
        </w:r>
        <w:r w:rsidR="009A0A08" w:rsidRPr="00A30FD3" w:rsidDel="00524407">
          <w:rPr>
            <w:rFonts w:ascii="Microsoft Sans Serif" w:hAnsi="Microsoft Sans Serif" w:cs="Microsoft Sans Serif"/>
            <w:sz w:val="24"/>
            <w:szCs w:val="24"/>
            <w:shd w:val="clear" w:color="auto" w:fill="FFFFFF"/>
          </w:rPr>
          <w:delText>threaten Ukraine’s</w:delText>
        </w:r>
        <w:r w:rsidR="00702815" w:rsidRPr="00A30FD3" w:rsidDel="00524407">
          <w:rPr>
            <w:rFonts w:ascii="Microsoft Sans Serif" w:hAnsi="Microsoft Sans Serif" w:cs="Microsoft Sans Serif"/>
            <w:sz w:val="24"/>
            <w:szCs w:val="24"/>
            <w:shd w:val="clear" w:color="auto" w:fill="FFFFFF"/>
          </w:rPr>
          <w:delText xml:space="preserve"> ability to feed the world</w:delText>
        </w:r>
        <w:r w:rsidR="00A30FD3" w:rsidDel="00524407">
          <w:rPr>
            <w:rFonts w:ascii="Microsoft Sans Serif" w:hAnsi="Microsoft Sans Serif" w:cs="Microsoft Sans Serif"/>
            <w:sz w:val="24"/>
            <w:szCs w:val="24"/>
            <w:shd w:val="clear" w:color="auto" w:fill="FFFFFF"/>
          </w:rPr>
          <w:delText xml:space="preserve"> </w:delText>
        </w:r>
        <w:r w:rsidR="00345214" w:rsidDel="00524407">
          <w:rPr>
            <w:rFonts w:ascii="Microsoft Sans Serif" w:hAnsi="Microsoft Sans Serif" w:cs="Microsoft Sans Serif"/>
            <w:sz w:val="24"/>
            <w:szCs w:val="24"/>
            <w:shd w:val="clear" w:color="auto" w:fill="FFFFFF"/>
          </w:rPr>
          <w:delText xml:space="preserve">while </w:delText>
        </w:r>
        <w:r w:rsidR="00FC6F04" w:rsidDel="00524407">
          <w:rPr>
            <w:rFonts w:ascii="Microsoft Sans Serif" w:hAnsi="Microsoft Sans Serif" w:cs="Microsoft Sans Serif"/>
            <w:sz w:val="24"/>
            <w:szCs w:val="24"/>
            <w:shd w:val="clear" w:color="auto" w:fill="FFFFFF"/>
          </w:rPr>
          <w:delText xml:space="preserve">increasing Russia’s food export </w:delText>
        </w:r>
        <w:r w:rsidR="00720EF4" w:rsidDel="00524407">
          <w:rPr>
            <w:rFonts w:ascii="Microsoft Sans Serif" w:hAnsi="Microsoft Sans Serif" w:cs="Microsoft Sans Serif"/>
            <w:sz w:val="24"/>
            <w:szCs w:val="24"/>
            <w:shd w:val="clear" w:color="auto" w:fill="FFFFFF"/>
          </w:rPr>
          <w:delText>share</w:delText>
        </w:r>
        <w:r w:rsidR="00FC6F04" w:rsidDel="00524407">
          <w:rPr>
            <w:rFonts w:ascii="Microsoft Sans Serif" w:hAnsi="Microsoft Sans Serif" w:cs="Microsoft Sans Serif"/>
            <w:sz w:val="24"/>
            <w:szCs w:val="24"/>
            <w:shd w:val="clear" w:color="auto" w:fill="FFFFFF"/>
          </w:rPr>
          <w:delText>, as shown in Figures 1 and 2</w:delText>
        </w:r>
        <w:r w:rsidR="00A30FD3" w:rsidDel="00524407">
          <w:rPr>
            <w:rFonts w:ascii="Microsoft Sans Serif" w:hAnsi="Microsoft Sans Serif" w:cs="Microsoft Sans Serif"/>
            <w:sz w:val="24"/>
            <w:szCs w:val="24"/>
            <w:shd w:val="clear" w:color="auto" w:fill="FFFFFF"/>
          </w:rPr>
          <w:delText>.</w:delText>
        </w:r>
      </w:del>
    </w:p>
    <w:p w14:paraId="32D848B3" w14:textId="77777777" w:rsidR="005B1158" w:rsidRDefault="005B1158">
      <w:pPr>
        <w:rPr>
          <w:rFonts w:ascii="Microsoft Sans Serif" w:hAnsi="Microsoft Sans Serif" w:cs="Microsoft Sans Serif"/>
          <w:sz w:val="24"/>
          <w:szCs w:val="24"/>
          <w:shd w:val="clear" w:color="auto" w:fill="FFFFFF"/>
        </w:rPr>
      </w:pPr>
    </w:p>
    <w:p w14:paraId="2988E351" w14:textId="3F2375AE" w:rsidR="005B1158" w:rsidRPr="00161021" w:rsidRDefault="005B1158">
      <w:pPr>
        <w:rPr>
          <w:rFonts w:ascii="Microsoft Sans Serif" w:hAnsi="Microsoft Sans Serif" w:cs="Microsoft Sans Serif"/>
          <w:b/>
          <w:bCs/>
          <w:sz w:val="24"/>
          <w:szCs w:val="24"/>
          <w:shd w:val="clear" w:color="auto" w:fill="FFFFFF"/>
        </w:rPr>
      </w:pPr>
      <w:r w:rsidRPr="00161021">
        <w:rPr>
          <w:rFonts w:ascii="Microsoft Sans Serif" w:hAnsi="Microsoft Sans Serif" w:cs="Microsoft Sans Serif"/>
          <w:b/>
          <w:bCs/>
          <w:sz w:val="24"/>
          <w:szCs w:val="24"/>
          <w:shd w:val="clear" w:color="auto" w:fill="FFFFFF"/>
        </w:rPr>
        <w:t>What is happening to fuel prices?</w:t>
      </w:r>
    </w:p>
    <w:p w14:paraId="652A89E1" w14:textId="585A1E0A" w:rsidR="009A0A08" w:rsidRPr="00A30FD3" w:rsidDel="00524407" w:rsidRDefault="005754E8">
      <w:pPr>
        <w:rPr>
          <w:del w:id="310" w:author="Charlie Meyrick" w:date="2024-02-14T14:51:00Z"/>
          <w:rFonts w:ascii="Microsoft Sans Serif" w:hAnsi="Microsoft Sans Serif" w:cs="Microsoft Sans Serif"/>
          <w:sz w:val="24"/>
          <w:szCs w:val="24"/>
          <w:shd w:val="clear" w:color="auto" w:fill="FFFFFF"/>
        </w:rPr>
      </w:pPr>
      <w:del w:id="311" w:author="Charlie Meyrick" w:date="2024-02-14T14:49:00Z">
        <w:r w:rsidDel="00524407">
          <w:rPr>
            <w:rFonts w:ascii="Microsoft Sans Serif" w:hAnsi="Microsoft Sans Serif" w:cs="Microsoft Sans Serif"/>
            <w:sz w:val="24"/>
            <w:szCs w:val="24"/>
            <w:shd w:val="clear" w:color="auto" w:fill="FFFFFF"/>
          </w:rPr>
          <w:delText>Traditional</w:delText>
        </w:r>
        <w:r w:rsidR="009A0A08" w:rsidRPr="00A30FD3" w:rsidDel="00524407">
          <w:rPr>
            <w:rFonts w:ascii="Microsoft Sans Serif" w:hAnsi="Microsoft Sans Serif" w:cs="Microsoft Sans Serif"/>
            <w:sz w:val="24"/>
            <w:szCs w:val="24"/>
            <w:shd w:val="clear" w:color="auto" w:fill="FFFFFF"/>
          </w:rPr>
          <w:delText xml:space="preserve"> economics teaches that </w:delText>
        </w:r>
      </w:del>
      <w:ins w:id="312" w:author="Charlie Meyrick" w:date="2024-02-14T14:49:00Z">
        <w:r w:rsidR="00524407">
          <w:rPr>
            <w:rFonts w:ascii="Microsoft Sans Serif" w:hAnsi="Microsoft Sans Serif" w:cs="Microsoft Sans Serif"/>
            <w:sz w:val="24"/>
            <w:szCs w:val="24"/>
            <w:shd w:val="clear" w:color="auto" w:fill="FFFFFF"/>
          </w:rPr>
          <w:t>F</w:t>
        </w:r>
      </w:ins>
      <w:del w:id="313" w:author="Charlie Meyrick" w:date="2024-02-14T14:49:00Z">
        <w:r w:rsidR="009A0A08" w:rsidRPr="00A30FD3" w:rsidDel="00524407">
          <w:rPr>
            <w:rFonts w:ascii="Microsoft Sans Serif" w:hAnsi="Microsoft Sans Serif" w:cs="Microsoft Sans Serif"/>
            <w:sz w:val="24"/>
            <w:szCs w:val="24"/>
            <w:shd w:val="clear" w:color="auto" w:fill="FFFFFF"/>
          </w:rPr>
          <w:delText>f</w:delText>
        </w:r>
      </w:del>
      <w:r w:rsidR="009A0A08" w:rsidRPr="00A30FD3">
        <w:rPr>
          <w:rFonts w:ascii="Microsoft Sans Serif" w:hAnsi="Microsoft Sans Serif" w:cs="Microsoft Sans Serif"/>
          <w:sz w:val="24"/>
          <w:szCs w:val="24"/>
          <w:shd w:val="clear" w:color="auto" w:fill="FFFFFF"/>
        </w:rPr>
        <w:t>uel prices influence food prices, especially in mo</w:t>
      </w:r>
      <w:r w:rsidR="00A30FD3">
        <w:rPr>
          <w:rFonts w:ascii="Microsoft Sans Serif" w:hAnsi="Microsoft Sans Serif" w:cs="Microsoft Sans Serif"/>
          <w:sz w:val="24"/>
          <w:szCs w:val="24"/>
          <w:shd w:val="clear" w:color="auto" w:fill="FFFFFF"/>
        </w:rPr>
        <w:t>n</w:t>
      </w:r>
      <w:r w:rsidR="009A0A08" w:rsidRPr="00A30FD3">
        <w:rPr>
          <w:rFonts w:ascii="Microsoft Sans Serif" w:hAnsi="Microsoft Sans Serif" w:cs="Microsoft Sans Serif"/>
          <w:sz w:val="24"/>
          <w:szCs w:val="24"/>
          <w:shd w:val="clear" w:color="auto" w:fill="FFFFFF"/>
        </w:rPr>
        <w:t xml:space="preserve">ocultural, oil-dependent countries like Nigeria. </w:t>
      </w:r>
      <w:ins w:id="314" w:author="Charlie Meyrick" w:date="2024-02-14T14:50:00Z">
        <w:r w:rsidR="00524407">
          <w:rPr>
            <w:rFonts w:ascii="Microsoft Sans Serif" w:hAnsi="Microsoft Sans Serif" w:cs="Microsoft Sans Serif"/>
            <w:sz w:val="24"/>
            <w:szCs w:val="24"/>
            <w:shd w:val="clear" w:color="auto" w:fill="FFFFFF"/>
          </w:rPr>
          <w:t>But i</w:t>
        </w:r>
      </w:ins>
      <w:del w:id="315" w:author="Charlie Meyrick" w:date="2024-02-14T14:50:00Z">
        <w:r w:rsidR="009A0A08" w:rsidRPr="00A30FD3" w:rsidDel="00524407">
          <w:rPr>
            <w:rFonts w:ascii="Microsoft Sans Serif" w:hAnsi="Microsoft Sans Serif" w:cs="Microsoft Sans Serif"/>
            <w:sz w:val="24"/>
            <w:szCs w:val="24"/>
            <w:shd w:val="clear" w:color="auto" w:fill="FFFFFF"/>
          </w:rPr>
          <w:delText>I</w:delText>
        </w:r>
      </w:del>
      <w:r w:rsidR="009A0A08" w:rsidRPr="00A30FD3">
        <w:rPr>
          <w:rFonts w:ascii="Microsoft Sans Serif" w:hAnsi="Microsoft Sans Serif" w:cs="Microsoft Sans Serif"/>
          <w:sz w:val="24"/>
          <w:szCs w:val="24"/>
          <w:shd w:val="clear" w:color="auto" w:fill="FFFFFF"/>
        </w:rPr>
        <w:t>ncreases in energy prices in the international market triggered by sanctions on Russian oil appear to have tapered off</w:t>
      </w:r>
      <w:del w:id="316" w:author="Charlie Meyrick" w:date="2024-02-14T14:50:00Z">
        <w:r w:rsidR="00640EB9" w:rsidDel="00524407">
          <w:rPr>
            <w:rFonts w:ascii="Microsoft Sans Serif" w:hAnsi="Microsoft Sans Serif" w:cs="Microsoft Sans Serif"/>
            <w:sz w:val="24"/>
            <w:szCs w:val="24"/>
            <w:shd w:val="clear" w:color="auto" w:fill="FFFFFF"/>
          </w:rPr>
          <w:delText>,</w:delText>
        </w:r>
      </w:del>
      <w:r w:rsidR="00640EB9">
        <w:rPr>
          <w:rFonts w:ascii="Microsoft Sans Serif" w:hAnsi="Microsoft Sans Serif" w:cs="Microsoft Sans Serif"/>
          <w:sz w:val="24"/>
          <w:szCs w:val="24"/>
          <w:shd w:val="clear" w:color="auto" w:fill="FFFFFF"/>
        </w:rPr>
        <w:t xml:space="preserve"> </w:t>
      </w:r>
      <w:ins w:id="317" w:author="Charlie Meyrick" w:date="2024-02-14T14:50:00Z">
        <w:r w:rsidR="00524407">
          <w:rPr>
            <w:rFonts w:ascii="Microsoft Sans Serif" w:hAnsi="Microsoft Sans Serif" w:cs="Microsoft Sans Serif"/>
            <w:sz w:val="24"/>
            <w:szCs w:val="24"/>
            <w:shd w:val="clear" w:color="auto" w:fill="FFFFFF"/>
          </w:rPr>
          <w:t xml:space="preserve">(see </w:t>
        </w:r>
      </w:ins>
      <w:del w:id="318" w:author="Charlie Meyrick" w:date="2024-02-14T14:50:00Z">
        <w:r w:rsidR="00640EB9" w:rsidDel="00524407">
          <w:rPr>
            <w:rFonts w:ascii="Microsoft Sans Serif" w:hAnsi="Microsoft Sans Serif" w:cs="Microsoft Sans Serif"/>
            <w:sz w:val="24"/>
            <w:szCs w:val="24"/>
            <w:shd w:val="clear" w:color="auto" w:fill="FFFFFF"/>
          </w:rPr>
          <w:delText xml:space="preserve">as shown in </w:delText>
        </w:r>
      </w:del>
      <w:r w:rsidR="00640EB9">
        <w:rPr>
          <w:rFonts w:ascii="Microsoft Sans Serif" w:hAnsi="Microsoft Sans Serif" w:cs="Microsoft Sans Serif"/>
          <w:sz w:val="24"/>
          <w:szCs w:val="24"/>
          <w:shd w:val="clear" w:color="auto" w:fill="FFFFFF"/>
        </w:rPr>
        <w:t>Figure 3</w:t>
      </w:r>
      <w:ins w:id="319" w:author="Charlie Meyrick" w:date="2024-02-14T14:50:00Z">
        <w:r w:rsidR="00524407">
          <w:rPr>
            <w:rFonts w:ascii="Microsoft Sans Serif" w:hAnsi="Microsoft Sans Serif" w:cs="Microsoft Sans Serif"/>
            <w:sz w:val="24"/>
            <w:szCs w:val="24"/>
            <w:shd w:val="clear" w:color="auto" w:fill="FFFFFF"/>
          </w:rPr>
          <w:t>)</w:t>
        </w:r>
      </w:ins>
      <w:r w:rsidR="009A0A08" w:rsidRPr="00A30FD3">
        <w:rPr>
          <w:rFonts w:ascii="Microsoft Sans Serif" w:hAnsi="Microsoft Sans Serif" w:cs="Microsoft Sans Serif"/>
          <w:sz w:val="24"/>
          <w:szCs w:val="24"/>
          <w:shd w:val="clear" w:color="auto" w:fill="FFFFFF"/>
        </w:rPr>
        <w:t xml:space="preserve">. </w:t>
      </w:r>
      <w:r w:rsidR="00A30FD3">
        <w:rPr>
          <w:rFonts w:ascii="Microsoft Sans Serif" w:hAnsi="Microsoft Sans Serif" w:cs="Microsoft Sans Serif"/>
          <w:sz w:val="24"/>
          <w:szCs w:val="24"/>
          <w:shd w:val="clear" w:color="auto" w:fill="FFFFFF"/>
        </w:rPr>
        <w:t>This comes</w:t>
      </w:r>
      <w:r w:rsidR="009A0A08" w:rsidRPr="00A30FD3">
        <w:rPr>
          <w:rFonts w:ascii="Microsoft Sans Serif" w:hAnsi="Microsoft Sans Serif" w:cs="Microsoft Sans Serif"/>
          <w:sz w:val="24"/>
          <w:szCs w:val="24"/>
          <w:shd w:val="clear" w:color="auto" w:fill="FFFFFF"/>
        </w:rPr>
        <w:t xml:space="preserve"> at a time when there are concerns that the Israel-Hamas war in the Middle East will resuscitate energy price spikes. </w:t>
      </w:r>
    </w:p>
    <w:p w14:paraId="01705424" w14:textId="06BD62D0" w:rsidR="000A0326" w:rsidRDefault="00524407" w:rsidP="00524407">
      <w:pPr>
        <w:rPr>
          <w:rFonts w:ascii="Microsoft Sans Serif" w:hAnsi="Microsoft Sans Serif" w:cs="Microsoft Sans Serif"/>
          <w:sz w:val="24"/>
          <w:szCs w:val="24"/>
          <w:shd w:val="clear" w:color="auto" w:fill="FFFFFF"/>
        </w:rPr>
      </w:pPr>
      <w:ins w:id="320" w:author="Charlie Meyrick" w:date="2024-02-14T14:51:00Z">
        <w:r>
          <w:rPr>
            <w:rFonts w:ascii="Microsoft Sans Serif" w:hAnsi="Microsoft Sans Serif" w:cs="Microsoft Sans Serif"/>
            <w:sz w:val="24"/>
            <w:szCs w:val="24"/>
            <w:shd w:val="clear" w:color="auto" w:fill="FFFFFF"/>
          </w:rPr>
          <w:t>But a</w:t>
        </w:r>
      </w:ins>
      <w:del w:id="321" w:author="Charlie Meyrick" w:date="2024-02-14T14:51:00Z">
        <w:r w:rsidR="001D77D8" w:rsidDel="00524407">
          <w:rPr>
            <w:rFonts w:ascii="Microsoft Sans Serif" w:hAnsi="Microsoft Sans Serif" w:cs="Microsoft Sans Serif"/>
            <w:sz w:val="24"/>
            <w:szCs w:val="24"/>
            <w:shd w:val="clear" w:color="auto" w:fill="FFFFFF"/>
          </w:rPr>
          <w:delText>An</w:delText>
        </w:r>
      </w:del>
      <w:r w:rsidR="009A0A08" w:rsidRPr="00A30FD3">
        <w:rPr>
          <w:rFonts w:ascii="Microsoft Sans Serif" w:hAnsi="Microsoft Sans Serif" w:cs="Microsoft Sans Serif"/>
          <w:sz w:val="24"/>
          <w:szCs w:val="24"/>
          <w:shd w:val="clear" w:color="auto" w:fill="FFFFFF"/>
        </w:rPr>
        <w:t xml:space="preserve"> </w:t>
      </w:r>
      <w:del w:id="322" w:author="Charlie Meyrick" w:date="2024-02-14T14:50:00Z">
        <w:r w:rsidR="009A0A08" w:rsidRPr="00A30FD3" w:rsidDel="00524407">
          <w:rPr>
            <w:rFonts w:ascii="Microsoft Sans Serif" w:hAnsi="Microsoft Sans Serif" w:cs="Microsoft Sans Serif"/>
            <w:sz w:val="24"/>
            <w:szCs w:val="24"/>
            <w:shd w:val="clear" w:color="auto" w:fill="FFFFFF"/>
          </w:rPr>
          <w:delText xml:space="preserve">IMF </w:delText>
        </w:r>
      </w:del>
      <w:r w:rsidR="009A0A08" w:rsidRPr="00A30FD3">
        <w:rPr>
          <w:rFonts w:ascii="Microsoft Sans Serif" w:hAnsi="Microsoft Sans Serif" w:cs="Microsoft Sans Serif"/>
          <w:sz w:val="24"/>
          <w:szCs w:val="24"/>
          <w:shd w:val="clear" w:color="auto" w:fill="FFFFFF"/>
        </w:rPr>
        <w:t>report</w:t>
      </w:r>
      <w:ins w:id="323" w:author="Charlie Meyrick" w:date="2024-02-14T14:50:00Z">
        <w:r>
          <w:rPr>
            <w:rFonts w:ascii="Microsoft Sans Serif" w:hAnsi="Microsoft Sans Serif" w:cs="Microsoft Sans Serif"/>
            <w:sz w:val="24"/>
            <w:szCs w:val="24"/>
            <w:shd w:val="clear" w:color="auto" w:fill="FFFFFF"/>
          </w:rPr>
          <w:t xml:space="preserve"> from the International Monetary Fund (IMF)</w:t>
        </w:r>
      </w:ins>
      <w:r w:rsidR="00C3040B">
        <w:rPr>
          <w:rFonts w:ascii="Microsoft Sans Serif" w:hAnsi="Microsoft Sans Serif" w:cs="Microsoft Sans Serif"/>
          <w:sz w:val="24"/>
          <w:szCs w:val="24"/>
          <w:shd w:val="clear" w:color="auto" w:fill="FFFFFF"/>
        </w:rPr>
        <w:t xml:space="preserve"> suggests</w:t>
      </w:r>
      <w:r w:rsidR="009A0A08" w:rsidRPr="00A30FD3">
        <w:rPr>
          <w:rFonts w:ascii="Microsoft Sans Serif" w:hAnsi="Microsoft Sans Serif" w:cs="Microsoft Sans Serif"/>
          <w:sz w:val="24"/>
          <w:szCs w:val="24"/>
          <w:shd w:val="clear" w:color="auto" w:fill="FFFFFF"/>
        </w:rPr>
        <w:t xml:space="preserve"> that the initial surge in oil prices that followed the</w:t>
      </w:r>
      <w:ins w:id="324" w:author="Charlie Meyrick" w:date="2024-02-14T14:51:00Z">
        <w:r>
          <w:rPr>
            <w:rFonts w:ascii="Microsoft Sans Serif" w:hAnsi="Microsoft Sans Serif" w:cs="Microsoft Sans Serif"/>
            <w:sz w:val="24"/>
            <w:szCs w:val="24"/>
            <w:shd w:val="clear" w:color="auto" w:fill="FFFFFF"/>
          </w:rPr>
          <w:t xml:space="preserve"> start of </w:t>
        </w:r>
      </w:ins>
      <w:ins w:id="325" w:author="Charlie Meyrick" w:date="2024-02-14T14:52:00Z">
        <w:r>
          <w:rPr>
            <w:rFonts w:ascii="Microsoft Sans Serif" w:hAnsi="Microsoft Sans Serif" w:cs="Microsoft Sans Serif"/>
            <w:sz w:val="24"/>
            <w:szCs w:val="24"/>
            <w:shd w:val="clear" w:color="auto" w:fill="FFFFFF"/>
          </w:rPr>
          <w:t>the</w:t>
        </w:r>
      </w:ins>
      <w:r w:rsidR="009A0A08" w:rsidRPr="00A30FD3">
        <w:rPr>
          <w:rFonts w:ascii="Microsoft Sans Serif" w:hAnsi="Microsoft Sans Serif" w:cs="Microsoft Sans Serif"/>
          <w:sz w:val="24"/>
          <w:szCs w:val="24"/>
          <w:shd w:val="clear" w:color="auto" w:fill="FFFFFF"/>
        </w:rPr>
        <w:t xml:space="preserve"> </w:t>
      </w:r>
      <w:ins w:id="326" w:author="Charlie Meyrick" w:date="2024-02-14T14:52:00Z">
        <w:r>
          <w:rPr>
            <w:rFonts w:ascii="Microsoft Sans Serif" w:hAnsi="Microsoft Sans Serif" w:cs="Microsoft Sans Serif"/>
            <w:sz w:val="24"/>
            <w:szCs w:val="24"/>
            <w:shd w:val="clear" w:color="auto" w:fill="FFFFFF"/>
          </w:rPr>
          <w:t xml:space="preserve">fighting in Gaza </w:t>
        </w:r>
      </w:ins>
      <w:del w:id="327" w:author="Charlie Meyrick" w:date="2024-02-14T14:52:00Z">
        <w:r w:rsidR="009A0A08" w:rsidRPr="00A30FD3" w:rsidDel="00524407">
          <w:rPr>
            <w:rFonts w:ascii="Microsoft Sans Serif" w:hAnsi="Microsoft Sans Serif" w:cs="Microsoft Sans Serif"/>
            <w:sz w:val="24"/>
            <w:szCs w:val="24"/>
            <w:shd w:val="clear" w:color="auto" w:fill="FFFFFF"/>
          </w:rPr>
          <w:delText xml:space="preserve">Israel-Hamas war </w:delText>
        </w:r>
      </w:del>
      <w:r w:rsidR="009A0A08" w:rsidRPr="00A30FD3">
        <w:rPr>
          <w:rFonts w:ascii="Microsoft Sans Serif" w:hAnsi="Microsoft Sans Serif" w:cs="Microsoft Sans Serif"/>
          <w:sz w:val="24"/>
          <w:szCs w:val="24"/>
          <w:shd w:val="clear" w:color="auto" w:fill="FFFFFF"/>
        </w:rPr>
        <w:t xml:space="preserve">was </w:t>
      </w:r>
      <w:hyperlink r:id="rId24" w:history="1">
        <w:r w:rsidR="009A0A08" w:rsidRPr="00C3040B">
          <w:rPr>
            <w:rStyle w:val="Hyperlink"/>
            <w:rFonts w:ascii="Microsoft Sans Serif" w:hAnsi="Microsoft Sans Serif" w:cs="Microsoft Sans Serif"/>
            <w:sz w:val="24"/>
            <w:szCs w:val="24"/>
            <w:shd w:val="clear" w:color="auto" w:fill="FFFFFF"/>
          </w:rPr>
          <w:t>due to investors</w:t>
        </w:r>
        <w:r w:rsidR="00A30FD3" w:rsidRPr="00C3040B">
          <w:rPr>
            <w:rStyle w:val="Hyperlink"/>
            <w:rFonts w:ascii="Microsoft Sans Serif" w:hAnsi="Microsoft Sans Serif" w:cs="Microsoft Sans Serif"/>
            <w:sz w:val="24"/>
            <w:szCs w:val="24"/>
            <w:shd w:val="clear" w:color="auto" w:fill="FFFFFF"/>
          </w:rPr>
          <w:t>’</w:t>
        </w:r>
        <w:r w:rsidR="009A0A08" w:rsidRPr="00C3040B">
          <w:rPr>
            <w:rStyle w:val="Hyperlink"/>
            <w:rFonts w:ascii="Microsoft Sans Serif" w:hAnsi="Microsoft Sans Serif" w:cs="Microsoft Sans Serif"/>
            <w:sz w:val="24"/>
            <w:szCs w:val="24"/>
            <w:shd w:val="clear" w:color="auto" w:fill="FFFFFF"/>
          </w:rPr>
          <w:t xml:space="preserve"> speculations and not due to disruption in production</w:t>
        </w:r>
      </w:hyperlink>
      <w:del w:id="328" w:author="Charlie Meyrick" w:date="2024-02-14T14:52:00Z">
        <w:r w:rsidR="009A0A08" w:rsidRPr="00A30FD3" w:rsidDel="00524407">
          <w:rPr>
            <w:rFonts w:ascii="Microsoft Sans Serif" w:hAnsi="Microsoft Sans Serif" w:cs="Microsoft Sans Serif"/>
            <w:sz w:val="24"/>
            <w:szCs w:val="24"/>
            <w:shd w:val="clear" w:color="auto" w:fill="FFFFFF"/>
          </w:rPr>
          <w:delText xml:space="preserve"> in some of the world’s biggest major oil producers in the Middle East (e.g., Iran and Saudi Arabia)</w:delText>
        </w:r>
      </w:del>
      <w:r w:rsidR="009A0A08" w:rsidRPr="00A30FD3">
        <w:rPr>
          <w:rFonts w:ascii="Microsoft Sans Serif" w:hAnsi="Microsoft Sans Serif" w:cs="Microsoft Sans Serif"/>
          <w:sz w:val="24"/>
          <w:szCs w:val="24"/>
          <w:shd w:val="clear" w:color="auto" w:fill="FFFFFF"/>
        </w:rPr>
        <w:t xml:space="preserve">. With continued supply, oil prices </w:t>
      </w:r>
      <w:ins w:id="329" w:author="Charlie Meyrick" w:date="2024-02-14T14:54:00Z">
        <w:r w:rsidR="00F87D8C">
          <w:rPr>
            <w:rFonts w:ascii="Microsoft Sans Serif" w:hAnsi="Microsoft Sans Serif" w:cs="Microsoft Sans Serif"/>
            <w:sz w:val="24"/>
            <w:szCs w:val="24"/>
            <w:shd w:val="clear" w:color="auto" w:fill="FFFFFF"/>
          </w:rPr>
          <w:t>are now relatively stable</w:t>
        </w:r>
      </w:ins>
      <w:del w:id="330" w:author="Charlie Meyrick" w:date="2024-02-14T14:54:00Z">
        <w:r w:rsidR="009F5663" w:rsidDel="00F87D8C">
          <w:rPr>
            <w:rFonts w:ascii="Microsoft Sans Serif" w:hAnsi="Microsoft Sans Serif" w:cs="Microsoft Sans Serif"/>
            <w:sz w:val="24"/>
            <w:szCs w:val="24"/>
            <w:shd w:val="clear" w:color="auto" w:fill="FFFFFF"/>
          </w:rPr>
          <w:delText>have achieved stability</w:delText>
        </w:r>
      </w:del>
      <w:del w:id="331" w:author="Charlie Meyrick" w:date="2024-02-14T14:52:00Z">
        <w:r w:rsidR="00161021" w:rsidDel="00524407">
          <w:rPr>
            <w:rFonts w:ascii="Microsoft Sans Serif" w:hAnsi="Microsoft Sans Serif" w:cs="Microsoft Sans Serif"/>
            <w:sz w:val="24"/>
            <w:szCs w:val="24"/>
            <w:shd w:val="clear" w:color="auto" w:fill="FFFFFF"/>
          </w:rPr>
          <w:delText xml:space="preserve"> (see, Figure 3)</w:delText>
        </w:r>
      </w:del>
      <w:r w:rsidR="009A0A08" w:rsidRPr="00A30FD3">
        <w:rPr>
          <w:rFonts w:ascii="Microsoft Sans Serif" w:hAnsi="Microsoft Sans Serif" w:cs="Microsoft Sans Serif"/>
          <w:sz w:val="24"/>
          <w:szCs w:val="24"/>
          <w:shd w:val="clear" w:color="auto" w:fill="FFFFFF"/>
        </w:rPr>
        <w:t xml:space="preserve">. Unlike the </w:t>
      </w:r>
      <w:r w:rsidR="0053474A">
        <w:rPr>
          <w:rFonts w:ascii="Microsoft Sans Serif" w:hAnsi="Microsoft Sans Serif" w:cs="Microsoft Sans Serif"/>
          <w:sz w:val="24"/>
          <w:szCs w:val="24"/>
          <w:shd w:val="clear" w:color="auto" w:fill="FFFFFF"/>
        </w:rPr>
        <w:t>sharp rise</w:t>
      </w:r>
      <w:r w:rsidR="009A0A08" w:rsidRPr="00A30FD3">
        <w:rPr>
          <w:rFonts w:ascii="Microsoft Sans Serif" w:hAnsi="Microsoft Sans Serif" w:cs="Microsoft Sans Serif"/>
          <w:sz w:val="24"/>
          <w:szCs w:val="24"/>
          <w:shd w:val="clear" w:color="auto" w:fill="FFFFFF"/>
        </w:rPr>
        <w:t xml:space="preserve"> in </w:t>
      </w:r>
      <w:del w:id="332" w:author="Charlie Meyrick" w:date="2024-02-14T14:54:00Z">
        <w:r w:rsidR="009A0A08" w:rsidRPr="00A30FD3" w:rsidDel="00F87D8C">
          <w:rPr>
            <w:rFonts w:ascii="Microsoft Sans Serif" w:hAnsi="Microsoft Sans Serif" w:cs="Microsoft Sans Serif"/>
            <w:sz w:val="24"/>
            <w:szCs w:val="24"/>
            <w:shd w:val="clear" w:color="auto" w:fill="FFFFFF"/>
          </w:rPr>
          <w:delText xml:space="preserve">oil </w:delText>
        </w:r>
      </w:del>
      <w:r w:rsidR="009A0A08" w:rsidRPr="00A30FD3">
        <w:rPr>
          <w:rFonts w:ascii="Microsoft Sans Serif" w:hAnsi="Microsoft Sans Serif" w:cs="Microsoft Sans Serif"/>
          <w:sz w:val="24"/>
          <w:szCs w:val="24"/>
          <w:shd w:val="clear" w:color="auto" w:fill="FFFFFF"/>
        </w:rPr>
        <w:t>prices that followed Russia’s invasion of Ukraine last year, the warring parties in the Middle East conflict are not significant oil producers.</w:t>
      </w:r>
    </w:p>
    <w:p w14:paraId="6EDFD1FD" w14:textId="7DB666E7" w:rsidR="009A0A08" w:rsidRPr="00A30FD3" w:rsidRDefault="00F87D8C" w:rsidP="00F87D8C">
      <w:pPr>
        <w:rPr>
          <w:rFonts w:ascii="Microsoft Sans Serif" w:hAnsi="Microsoft Sans Serif" w:cs="Microsoft Sans Serif"/>
          <w:sz w:val="24"/>
          <w:szCs w:val="24"/>
          <w:shd w:val="clear" w:color="auto" w:fill="FFFFFF"/>
        </w:rPr>
      </w:pPr>
      <w:ins w:id="333" w:author="Charlie Meyrick" w:date="2024-02-14T14:55:00Z">
        <w:r>
          <w:rPr>
            <w:rFonts w:ascii="Microsoft Sans Serif" w:hAnsi="Microsoft Sans Serif" w:cs="Microsoft Sans Serif"/>
            <w:sz w:val="24"/>
            <w:szCs w:val="24"/>
            <w:shd w:val="clear" w:color="auto" w:fill="FFFFFF"/>
          </w:rPr>
          <w:t>So, fossil fuel price escalation i</w:t>
        </w:r>
      </w:ins>
      <w:ins w:id="334" w:author="Charlie Meyrick" w:date="2024-02-14T14:56:00Z">
        <w:r>
          <w:rPr>
            <w:rFonts w:ascii="Microsoft Sans Serif" w:hAnsi="Microsoft Sans Serif" w:cs="Microsoft Sans Serif"/>
            <w:sz w:val="24"/>
            <w:szCs w:val="24"/>
            <w:shd w:val="clear" w:color="auto" w:fill="FFFFFF"/>
          </w:rPr>
          <w:t>s not the main driver of current ‘food-flation’. W</w:t>
        </w:r>
      </w:ins>
      <w:del w:id="335" w:author="Charlie Meyrick" w:date="2024-02-14T14:55:00Z">
        <w:r w:rsidR="009A0A08" w:rsidRPr="00A30FD3" w:rsidDel="00F87D8C">
          <w:rPr>
            <w:rFonts w:ascii="Microsoft Sans Serif" w:hAnsi="Microsoft Sans Serif" w:cs="Microsoft Sans Serif"/>
            <w:sz w:val="24"/>
            <w:szCs w:val="24"/>
            <w:shd w:val="clear" w:color="auto" w:fill="FFFFFF"/>
          </w:rPr>
          <w:delText>W</w:delText>
        </w:r>
      </w:del>
      <w:r w:rsidR="009A0A08" w:rsidRPr="00A30FD3">
        <w:rPr>
          <w:rFonts w:ascii="Microsoft Sans Serif" w:hAnsi="Microsoft Sans Serif" w:cs="Microsoft Sans Serif"/>
          <w:sz w:val="24"/>
          <w:szCs w:val="24"/>
          <w:shd w:val="clear" w:color="auto" w:fill="FFFFFF"/>
        </w:rPr>
        <w:t xml:space="preserve">ith stable oil prices in the global market, </w:t>
      </w:r>
      <w:ins w:id="336" w:author="Charlie Meyrick" w:date="2024-02-14T14:55:00Z">
        <w:r>
          <w:rPr>
            <w:rFonts w:ascii="Microsoft Sans Serif" w:hAnsi="Microsoft Sans Serif" w:cs="Microsoft Sans Serif"/>
            <w:sz w:val="24"/>
            <w:szCs w:val="24"/>
            <w:shd w:val="clear" w:color="auto" w:fill="FFFFFF"/>
          </w:rPr>
          <w:t xml:space="preserve">the </w:t>
        </w:r>
      </w:ins>
      <w:r w:rsidR="009A0A08" w:rsidRPr="00A30FD3">
        <w:rPr>
          <w:rFonts w:ascii="Microsoft Sans Serif" w:hAnsi="Microsoft Sans Serif" w:cs="Microsoft Sans Serif"/>
          <w:sz w:val="24"/>
          <w:szCs w:val="24"/>
          <w:shd w:val="clear" w:color="auto" w:fill="FFFFFF"/>
        </w:rPr>
        <w:t>food inflation still experienced in many countries</w:t>
      </w:r>
      <w:r w:rsidR="00A30FD3">
        <w:rPr>
          <w:rFonts w:ascii="Microsoft Sans Serif" w:hAnsi="Microsoft Sans Serif" w:cs="Microsoft Sans Serif"/>
          <w:sz w:val="24"/>
          <w:szCs w:val="24"/>
          <w:shd w:val="clear" w:color="auto" w:fill="FFFFFF"/>
        </w:rPr>
        <w:t xml:space="preserve"> is</w:t>
      </w:r>
      <w:r w:rsidR="009A0A08" w:rsidRPr="00A30FD3">
        <w:rPr>
          <w:rFonts w:ascii="Microsoft Sans Serif" w:hAnsi="Microsoft Sans Serif" w:cs="Microsoft Sans Serif"/>
          <w:sz w:val="24"/>
          <w:szCs w:val="24"/>
          <w:shd w:val="clear" w:color="auto" w:fill="FFFFFF"/>
        </w:rPr>
        <w:t xml:space="preserve"> mainly due </w:t>
      </w:r>
      <w:r w:rsidR="00A30FD3">
        <w:rPr>
          <w:rFonts w:ascii="Microsoft Sans Serif" w:hAnsi="Microsoft Sans Serif" w:cs="Microsoft Sans Serif"/>
          <w:sz w:val="24"/>
          <w:szCs w:val="24"/>
          <w:shd w:val="clear" w:color="auto" w:fill="FFFFFF"/>
        </w:rPr>
        <w:t>to issues with</w:t>
      </w:r>
      <w:r w:rsidR="009A0A08" w:rsidRPr="00A30FD3">
        <w:rPr>
          <w:rFonts w:ascii="Microsoft Sans Serif" w:hAnsi="Microsoft Sans Serif" w:cs="Microsoft Sans Serif"/>
          <w:sz w:val="24"/>
          <w:szCs w:val="24"/>
          <w:shd w:val="clear" w:color="auto" w:fill="FFFFFF"/>
        </w:rPr>
        <w:t xml:space="preserve"> food production, processing</w:t>
      </w:r>
      <w:del w:id="337" w:author="Charlie Meyrick" w:date="2024-02-14T14:55:00Z">
        <w:r w:rsidR="009A0A08" w:rsidRPr="00A30FD3" w:rsidDel="00F87D8C">
          <w:rPr>
            <w:rFonts w:ascii="Microsoft Sans Serif" w:hAnsi="Microsoft Sans Serif" w:cs="Microsoft Sans Serif"/>
            <w:sz w:val="24"/>
            <w:szCs w:val="24"/>
            <w:shd w:val="clear" w:color="auto" w:fill="FFFFFF"/>
          </w:rPr>
          <w:delText>,</w:delText>
        </w:r>
      </w:del>
      <w:r w:rsidR="009A0A08" w:rsidRPr="00A30FD3">
        <w:rPr>
          <w:rFonts w:ascii="Microsoft Sans Serif" w:hAnsi="Microsoft Sans Serif" w:cs="Microsoft Sans Serif"/>
          <w:sz w:val="24"/>
          <w:szCs w:val="24"/>
          <w:shd w:val="clear" w:color="auto" w:fill="FFFFFF"/>
        </w:rPr>
        <w:t xml:space="preserve"> and pricing, as </w:t>
      </w:r>
      <w:r w:rsidR="009A0A08" w:rsidRPr="00A30FD3">
        <w:rPr>
          <w:rFonts w:ascii="Microsoft Sans Serif" w:hAnsi="Microsoft Sans Serif" w:cs="Microsoft Sans Serif"/>
          <w:sz w:val="24"/>
          <w:szCs w:val="24"/>
          <w:shd w:val="clear" w:color="auto" w:fill="FFFFFF"/>
        </w:rPr>
        <w:lastRenderedPageBreak/>
        <w:t>well as local inappropriate or ill-time</w:t>
      </w:r>
      <w:ins w:id="338" w:author="Charlie Meyrick" w:date="2024-02-14T14:56:00Z">
        <w:r>
          <w:rPr>
            <w:rFonts w:ascii="Microsoft Sans Serif" w:hAnsi="Microsoft Sans Serif" w:cs="Microsoft Sans Serif"/>
            <w:sz w:val="24"/>
            <w:szCs w:val="24"/>
            <w:shd w:val="clear" w:color="auto" w:fill="FFFFFF"/>
          </w:rPr>
          <w:t>d</w:t>
        </w:r>
      </w:ins>
      <w:del w:id="339" w:author="Charlie Meyrick" w:date="2024-02-14T14:56:00Z">
        <w:r w:rsidR="009A0A08" w:rsidRPr="00A30FD3" w:rsidDel="00F87D8C">
          <w:rPr>
            <w:rFonts w:ascii="Microsoft Sans Serif" w:hAnsi="Microsoft Sans Serif" w:cs="Microsoft Sans Serif"/>
            <w:sz w:val="24"/>
            <w:szCs w:val="24"/>
            <w:shd w:val="clear" w:color="auto" w:fill="FFFFFF"/>
          </w:rPr>
          <w:delText>s</w:delText>
        </w:r>
      </w:del>
      <w:r w:rsidR="009A0A08" w:rsidRPr="00A30FD3">
        <w:rPr>
          <w:rFonts w:ascii="Microsoft Sans Serif" w:hAnsi="Microsoft Sans Serif" w:cs="Microsoft Sans Serif"/>
          <w:sz w:val="24"/>
          <w:szCs w:val="24"/>
          <w:shd w:val="clear" w:color="auto" w:fill="FFFFFF"/>
        </w:rPr>
        <w:t xml:space="preserve"> </w:t>
      </w:r>
      <w:r w:rsidR="000A0326">
        <w:rPr>
          <w:rFonts w:ascii="Microsoft Sans Serif" w:hAnsi="Microsoft Sans Serif" w:cs="Microsoft Sans Serif"/>
          <w:sz w:val="24"/>
          <w:szCs w:val="24"/>
          <w:shd w:val="clear" w:color="auto" w:fill="FFFFFF"/>
        </w:rPr>
        <w:t>economi</w:t>
      </w:r>
      <w:r w:rsidR="00013927">
        <w:rPr>
          <w:rFonts w:ascii="Microsoft Sans Serif" w:hAnsi="Microsoft Sans Serif" w:cs="Microsoft Sans Serif"/>
          <w:sz w:val="24"/>
          <w:szCs w:val="24"/>
          <w:shd w:val="clear" w:color="auto" w:fill="FFFFFF"/>
        </w:rPr>
        <w:t xml:space="preserve">c </w:t>
      </w:r>
      <w:r w:rsidR="009A0A08" w:rsidRPr="00A30FD3">
        <w:rPr>
          <w:rFonts w:ascii="Microsoft Sans Serif" w:hAnsi="Microsoft Sans Serif" w:cs="Microsoft Sans Serif"/>
          <w:sz w:val="24"/>
          <w:szCs w:val="24"/>
          <w:shd w:val="clear" w:color="auto" w:fill="FFFFFF"/>
        </w:rPr>
        <w:t>policies. For example, the unpopular removal of fuel subsid</w:t>
      </w:r>
      <w:r w:rsidR="00A30FD3">
        <w:rPr>
          <w:rFonts w:ascii="Microsoft Sans Serif" w:hAnsi="Microsoft Sans Serif" w:cs="Microsoft Sans Serif"/>
          <w:sz w:val="24"/>
          <w:szCs w:val="24"/>
          <w:shd w:val="clear" w:color="auto" w:fill="FFFFFF"/>
        </w:rPr>
        <w:t>ies</w:t>
      </w:r>
      <w:r w:rsidR="009A0A08" w:rsidRPr="00A30FD3">
        <w:rPr>
          <w:rFonts w:ascii="Microsoft Sans Serif" w:hAnsi="Microsoft Sans Serif" w:cs="Microsoft Sans Serif"/>
          <w:sz w:val="24"/>
          <w:szCs w:val="24"/>
          <w:shd w:val="clear" w:color="auto" w:fill="FFFFFF"/>
        </w:rPr>
        <w:t xml:space="preserve"> by </w:t>
      </w:r>
      <w:hyperlink r:id="rId25" w:history="1">
        <w:r w:rsidR="009A0A08" w:rsidRPr="0017635A">
          <w:rPr>
            <w:rStyle w:val="Hyperlink"/>
            <w:rFonts w:ascii="Microsoft Sans Serif" w:hAnsi="Microsoft Sans Serif" w:cs="Microsoft Sans Serif"/>
            <w:sz w:val="24"/>
            <w:szCs w:val="24"/>
            <w:shd w:val="clear" w:color="auto" w:fill="FFFFFF"/>
          </w:rPr>
          <w:t xml:space="preserve">the Nigerian government </w:t>
        </w:r>
        <w:r w:rsidR="00EF33CC" w:rsidRPr="0017635A">
          <w:rPr>
            <w:rStyle w:val="Hyperlink"/>
            <w:rFonts w:ascii="Microsoft Sans Serif" w:hAnsi="Microsoft Sans Serif" w:cs="Microsoft Sans Serif"/>
            <w:sz w:val="24"/>
            <w:szCs w:val="24"/>
            <w:shd w:val="clear" w:color="auto" w:fill="FFFFFF"/>
          </w:rPr>
          <w:t>in 2023 quadrupled food prices</w:t>
        </w:r>
      </w:hyperlink>
      <w:r w:rsidR="00B73E2D">
        <w:rPr>
          <w:rFonts w:ascii="Microsoft Sans Serif" w:hAnsi="Microsoft Sans Serif" w:cs="Microsoft Sans Serif"/>
          <w:sz w:val="24"/>
          <w:szCs w:val="24"/>
          <w:shd w:val="clear" w:color="auto" w:fill="FFFFFF"/>
        </w:rPr>
        <w:t xml:space="preserve"> – an impact</w:t>
      </w:r>
      <w:r w:rsidR="0053474A">
        <w:rPr>
          <w:rFonts w:ascii="Microsoft Sans Serif" w:hAnsi="Microsoft Sans Serif" w:cs="Microsoft Sans Serif"/>
          <w:sz w:val="24"/>
          <w:szCs w:val="24"/>
          <w:shd w:val="clear" w:color="auto" w:fill="FFFFFF"/>
        </w:rPr>
        <w:t xml:space="preserve"> far</w:t>
      </w:r>
      <w:r w:rsidR="00B73E2D">
        <w:rPr>
          <w:rFonts w:ascii="Microsoft Sans Serif" w:hAnsi="Microsoft Sans Serif" w:cs="Microsoft Sans Serif"/>
          <w:sz w:val="24"/>
          <w:szCs w:val="24"/>
          <w:shd w:val="clear" w:color="auto" w:fill="FFFFFF"/>
        </w:rPr>
        <w:t xml:space="preserve"> greater than the </w:t>
      </w:r>
      <w:r w:rsidR="00A30FD3">
        <w:rPr>
          <w:rFonts w:ascii="Microsoft Sans Serif" w:hAnsi="Microsoft Sans Serif" w:cs="Microsoft Sans Serif"/>
          <w:sz w:val="24"/>
          <w:szCs w:val="24"/>
          <w:shd w:val="clear" w:color="auto" w:fill="FFFFFF"/>
        </w:rPr>
        <w:t xml:space="preserve">original </w:t>
      </w:r>
      <w:r w:rsidR="00B73E2D">
        <w:rPr>
          <w:rFonts w:ascii="Microsoft Sans Serif" w:hAnsi="Microsoft Sans Serif" w:cs="Microsoft Sans Serif"/>
          <w:sz w:val="24"/>
          <w:szCs w:val="24"/>
          <w:shd w:val="clear" w:color="auto" w:fill="FFFFFF"/>
        </w:rPr>
        <w:t>effect</w:t>
      </w:r>
      <w:r w:rsidR="00A30FD3">
        <w:rPr>
          <w:rFonts w:ascii="Microsoft Sans Serif" w:hAnsi="Microsoft Sans Serif" w:cs="Microsoft Sans Serif"/>
          <w:sz w:val="24"/>
          <w:szCs w:val="24"/>
          <w:shd w:val="clear" w:color="auto" w:fill="FFFFFF"/>
        </w:rPr>
        <w:t xml:space="preserve"> of the Russo-Ukrainian conflict.</w:t>
      </w:r>
    </w:p>
    <w:p w14:paraId="654BEE36" w14:textId="7A5657E3" w:rsidR="009A0A08" w:rsidRPr="00755A1D" w:rsidRDefault="00755A1D">
      <w:pPr>
        <w:rPr>
          <w:rFonts w:ascii="Microsoft Sans Serif" w:hAnsi="Microsoft Sans Serif" w:cs="Microsoft Sans Serif"/>
          <w:b/>
          <w:bCs/>
          <w:sz w:val="24"/>
          <w:szCs w:val="24"/>
          <w:shd w:val="clear" w:color="auto" w:fill="FFFFFF"/>
        </w:rPr>
      </w:pPr>
      <w:r w:rsidRPr="00755A1D">
        <w:rPr>
          <w:rFonts w:ascii="Microsoft Sans Serif" w:hAnsi="Microsoft Sans Serif" w:cs="Microsoft Sans Serif"/>
          <w:b/>
          <w:bCs/>
          <w:sz w:val="24"/>
          <w:szCs w:val="24"/>
          <w:shd w:val="clear" w:color="auto" w:fill="FFFFFF"/>
        </w:rPr>
        <w:t>What Next?</w:t>
      </w:r>
    </w:p>
    <w:p w14:paraId="7E1E0D97" w14:textId="05A8A91A" w:rsidR="00EF33CC" w:rsidRPr="00A30FD3" w:rsidRDefault="00EF33CC">
      <w:pPr>
        <w:rPr>
          <w:rFonts w:ascii="Microsoft Sans Serif" w:hAnsi="Microsoft Sans Serif" w:cs="Microsoft Sans Serif"/>
          <w:sz w:val="24"/>
          <w:szCs w:val="24"/>
          <w:shd w:val="clear" w:color="auto" w:fill="FFFFFF"/>
        </w:rPr>
      </w:pPr>
      <w:r w:rsidRPr="00A30FD3">
        <w:rPr>
          <w:rFonts w:ascii="Microsoft Sans Serif" w:hAnsi="Microsoft Sans Serif" w:cs="Microsoft Sans Serif"/>
          <w:sz w:val="24"/>
          <w:szCs w:val="24"/>
          <w:shd w:val="clear" w:color="auto" w:fill="FFFFFF"/>
        </w:rPr>
        <w:t xml:space="preserve">Beyond immediate disruptions, the </w:t>
      </w:r>
      <w:r w:rsidR="00A30FD3">
        <w:rPr>
          <w:rFonts w:ascii="Microsoft Sans Serif" w:hAnsi="Microsoft Sans Serif" w:cs="Microsoft Sans Serif"/>
          <w:sz w:val="24"/>
          <w:szCs w:val="24"/>
          <w:shd w:val="clear" w:color="auto" w:fill="FFFFFF"/>
        </w:rPr>
        <w:t xml:space="preserve">persistent </w:t>
      </w:r>
      <w:r w:rsidRPr="00A30FD3">
        <w:rPr>
          <w:rFonts w:ascii="Microsoft Sans Serif" w:hAnsi="Microsoft Sans Serif" w:cs="Microsoft Sans Serif"/>
          <w:sz w:val="24"/>
          <w:szCs w:val="24"/>
          <w:shd w:val="clear" w:color="auto" w:fill="FFFFFF"/>
        </w:rPr>
        <w:t xml:space="preserve">conflict may have long-term consequences for agricultural productivity in Ukraine and other affected regions. Damage to infrastructure, </w:t>
      </w:r>
      <w:r w:rsidR="00E2540D">
        <w:rPr>
          <w:rFonts w:ascii="Microsoft Sans Serif" w:hAnsi="Microsoft Sans Serif" w:cs="Microsoft Sans Serif"/>
          <w:sz w:val="24"/>
          <w:szCs w:val="24"/>
          <w:shd w:val="clear" w:color="auto" w:fill="FFFFFF"/>
        </w:rPr>
        <w:t>military occupation</w:t>
      </w:r>
      <w:r w:rsidRPr="00A30FD3">
        <w:rPr>
          <w:rFonts w:ascii="Microsoft Sans Serif" w:hAnsi="Microsoft Sans Serif" w:cs="Microsoft Sans Serif"/>
          <w:sz w:val="24"/>
          <w:szCs w:val="24"/>
          <w:shd w:val="clear" w:color="auto" w:fill="FFFFFF"/>
        </w:rPr>
        <w:t xml:space="preserve"> of agricultural land, </w:t>
      </w:r>
      <w:r w:rsidR="00A30FD3">
        <w:rPr>
          <w:rFonts w:ascii="Microsoft Sans Serif" w:hAnsi="Microsoft Sans Serif" w:cs="Microsoft Sans Serif"/>
          <w:sz w:val="24"/>
          <w:szCs w:val="24"/>
          <w:shd w:val="clear" w:color="auto" w:fill="FFFFFF"/>
        </w:rPr>
        <w:t xml:space="preserve">costly movement of agricultural goods, </w:t>
      </w:r>
      <w:r w:rsidRPr="00A30FD3">
        <w:rPr>
          <w:rFonts w:ascii="Microsoft Sans Serif" w:hAnsi="Microsoft Sans Serif" w:cs="Microsoft Sans Serif"/>
          <w:sz w:val="24"/>
          <w:szCs w:val="24"/>
          <w:shd w:val="clear" w:color="auto" w:fill="FFFFFF"/>
        </w:rPr>
        <w:t xml:space="preserve">and displacement of farmers could impede future production capacity, </w:t>
      </w:r>
      <w:hyperlink r:id="rId26" w:history="1">
        <w:r w:rsidRPr="00C175F2">
          <w:rPr>
            <w:rStyle w:val="Hyperlink"/>
            <w:rFonts w:ascii="Microsoft Sans Serif" w:hAnsi="Microsoft Sans Serif" w:cs="Microsoft Sans Serif"/>
            <w:sz w:val="24"/>
            <w:szCs w:val="24"/>
            <w:shd w:val="clear" w:color="auto" w:fill="FFFFFF"/>
          </w:rPr>
          <w:t>prolonging the recovery process</w:t>
        </w:r>
      </w:hyperlink>
      <w:r w:rsidRPr="00A30FD3">
        <w:rPr>
          <w:rFonts w:ascii="Microsoft Sans Serif" w:hAnsi="Microsoft Sans Serif" w:cs="Microsoft Sans Serif"/>
          <w:sz w:val="24"/>
          <w:szCs w:val="24"/>
          <w:shd w:val="clear" w:color="auto" w:fill="FFFFFF"/>
        </w:rPr>
        <w:t xml:space="preserve"> </w:t>
      </w:r>
      <w:ins w:id="340" w:author="Charlie Meyrick" w:date="2024-02-14T14:57:00Z">
        <w:r w:rsidR="00F87D8C">
          <w:rPr>
            <w:rFonts w:ascii="Microsoft Sans Serif" w:hAnsi="Microsoft Sans Serif" w:cs="Microsoft Sans Serif"/>
            <w:sz w:val="24"/>
            <w:szCs w:val="24"/>
            <w:shd w:val="clear" w:color="auto" w:fill="FFFFFF"/>
          </w:rPr>
          <w:t>(</w:t>
        </w:r>
      </w:ins>
      <w:r w:rsidRPr="00A30FD3">
        <w:rPr>
          <w:rFonts w:ascii="Microsoft Sans Serif" w:hAnsi="Microsoft Sans Serif" w:cs="Microsoft Sans Serif"/>
          <w:sz w:val="24"/>
          <w:szCs w:val="24"/>
          <w:shd w:val="clear" w:color="auto" w:fill="FFFFFF"/>
        </w:rPr>
        <w:t xml:space="preserve">as </w:t>
      </w:r>
      <w:r w:rsidR="00C175F2">
        <w:rPr>
          <w:rFonts w:ascii="Microsoft Sans Serif" w:hAnsi="Microsoft Sans Serif" w:cs="Microsoft Sans Serif"/>
          <w:sz w:val="24"/>
          <w:szCs w:val="24"/>
          <w:shd w:val="clear" w:color="auto" w:fill="FFFFFF"/>
        </w:rPr>
        <w:t>reported</w:t>
      </w:r>
      <w:r w:rsidRPr="00A30FD3">
        <w:rPr>
          <w:rFonts w:ascii="Microsoft Sans Serif" w:hAnsi="Microsoft Sans Serif" w:cs="Microsoft Sans Serif"/>
          <w:sz w:val="24"/>
          <w:szCs w:val="24"/>
          <w:shd w:val="clear" w:color="auto" w:fill="FFFFFF"/>
        </w:rPr>
        <w:t xml:space="preserve"> by the IMF</w:t>
      </w:r>
      <w:ins w:id="341" w:author="Charlie Meyrick" w:date="2024-02-14T14:57:00Z">
        <w:r w:rsidR="00F87D8C">
          <w:rPr>
            <w:rFonts w:ascii="Microsoft Sans Serif" w:hAnsi="Microsoft Sans Serif" w:cs="Microsoft Sans Serif"/>
            <w:sz w:val="24"/>
            <w:szCs w:val="24"/>
            <w:shd w:val="clear" w:color="auto" w:fill="FFFFFF"/>
          </w:rPr>
          <w:t>)</w:t>
        </w:r>
      </w:ins>
      <w:r w:rsidRPr="00A30FD3">
        <w:rPr>
          <w:rFonts w:ascii="Microsoft Sans Serif" w:hAnsi="Microsoft Sans Serif" w:cs="Microsoft Sans Serif"/>
          <w:sz w:val="24"/>
          <w:szCs w:val="24"/>
          <w:shd w:val="clear" w:color="auto" w:fill="FFFFFF"/>
        </w:rPr>
        <w:t xml:space="preserve"> and exerting sustained pressure on </w:t>
      </w:r>
      <w:r w:rsidR="00C175F2">
        <w:rPr>
          <w:rFonts w:ascii="Microsoft Sans Serif" w:hAnsi="Microsoft Sans Serif" w:cs="Microsoft Sans Serif"/>
          <w:sz w:val="24"/>
          <w:szCs w:val="24"/>
          <w:shd w:val="clear" w:color="auto" w:fill="FFFFFF"/>
        </w:rPr>
        <w:t>local</w:t>
      </w:r>
      <w:r w:rsidRPr="00A30FD3">
        <w:rPr>
          <w:rFonts w:ascii="Microsoft Sans Serif" w:hAnsi="Microsoft Sans Serif" w:cs="Microsoft Sans Serif"/>
          <w:sz w:val="24"/>
          <w:szCs w:val="24"/>
          <w:shd w:val="clear" w:color="auto" w:fill="FFFFFF"/>
        </w:rPr>
        <w:t xml:space="preserve"> food markets. Except </w:t>
      </w:r>
      <w:r w:rsidR="000B59CC">
        <w:rPr>
          <w:rFonts w:ascii="Microsoft Sans Serif" w:hAnsi="Microsoft Sans Serif" w:cs="Microsoft Sans Serif"/>
          <w:sz w:val="24"/>
          <w:szCs w:val="24"/>
          <w:shd w:val="clear" w:color="auto" w:fill="FFFFFF"/>
        </w:rPr>
        <w:t>for a miracle</w:t>
      </w:r>
      <w:r w:rsidRPr="00A30FD3">
        <w:rPr>
          <w:rFonts w:ascii="Microsoft Sans Serif" w:hAnsi="Microsoft Sans Serif" w:cs="Microsoft Sans Serif"/>
          <w:sz w:val="24"/>
          <w:szCs w:val="24"/>
          <w:shd w:val="clear" w:color="auto" w:fill="FFFFFF"/>
        </w:rPr>
        <w:t xml:space="preserve">, </w:t>
      </w:r>
      <w:r w:rsidR="000B59CC">
        <w:rPr>
          <w:rFonts w:ascii="Microsoft Sans Serif" w:hAnsi="Microsoft Sans Serif" w:cs="Microsoft Sans Serif"/>
          <w:sz w:val="24"/>
          <w:szCs w:val="24"/>
          <w:shd w:val="clear" w:color="auto" w:fill="FFFFFF"/>
        </w:rPr>
        <w:t>Ukraine’s production and export outlooks</w:t>
      </w:r>
      <w:r w:rsidRPr="00A30FD3">
        <w:rPr>
          <w:rFonts w:ascii="Microsoft Sans Serif" w:hAnsi="Microsoft Sans Serif" w:cs="Microsoft Sans Serif"/>
          <w:sz w:val="24"/>
          <w:szCs w:val="24"/>
          <w:shd w:val="clear" w:color="auto" w:fill="FFFFFF"/>
        </w:rPr>
        <w:t xml:space="preserve"> look bleak. Ukr</w:t>
      </w:r>
      <w:r w:rsidR="00A30FD3">
        <w:rPr>
          <w:rFonts w:ascii="Microsoft Sans Serif" w:hAnsi="Microsoft Sans Serif" w:cs="Microsoft Sans Serif"/>
          <w:sz w:val="24"/>
          <w:szCs w:val="24"/>
          <w:shd w:val="clear" w:color="auto" w:fill="FFFFFF"/>
        </w:rPr>
        <w:t>ai</w:t>
      </w:r>
      <w:r w:rsidRPr="00A30FD3">
        <w:rPr>
          <w:rFonts w:ascii="Microsoft Sans Serif" w:hAnsi="Microsoft Sans Serif" w:cs="Microsoft Sans Serif"/>
          <w:sz w:val="24"/>
          <w:szCs w:val="24"/>
          <w:shd w:val="clear" w:color="auto" w:fill="FFFFFF"/>
        </w:rPr>
        <w:t>ne has already lost three planting season</w:t>
      </w:r>
      <w:r w:rsidR="00A30FD3">
        <w:rPr>
          <w:rFonts w:ascii="Microsoft Sans Serif" w:hAnsi="Microsoft Sans Serif" w:cs="Microsoft Sans Serif"/>
          <w:sz w:val="24"/>
          <w:szCs w:val="24"/>
          <w:shd w:val="clear" w:color="auto" w:fill="FFFFFF"/>
        </w:rPr>
        <w:t>s</w:t>
      </w:r>
      <w:r w:rsidRPr="00A30FD3">
        <w:rPr>
          <w:rFonts w:ascii="Microsoft Sans Serif" w:hAnsi="Microsoft Sans Serif" w:cs="Microsoft Sans Serif"/>
          <w:sz w:val="24"/>
          <w:szCs w:val="24"/>
          <w:shd w:val="clear" w:color="auto" w:fill="FFFFFF"/>
        </w:rPr>
        <w:t xml:space="preserve"> to war</w:t>
      </w:r>
      <w:del w:id="342" w:author="Charlie Meyrick" w:date="2024-02-14T14:57:00Z">
        <w:r w:rsidRPr="00A30FD3" w:rsidDel="00F87D8C">
          <w:rPr>
            <w:rFonts w:ascii="Microsoft Sans Serif" w:hAnsi="Microsoft Sans Serif" w:cs="Microsoft Sans Serif"/>
            <w:sz w:val="24"/>
            <w:szCs w:val="24"/>
            <w:shd w:val="clear" w:color="auto" w:fill="FFFFFF"/>
          </w:rPr>
          <w:delText xml:space="preserve"> – similar to climate-induced barriers (e.g., drought) to planting</w:delText>
        </w:r>
        <w:r w:rsidR="00E53939" w:rsidDel="00F87D8C">
          <w:rPr>
            <w:rFonts w:ascii="Microsoft Sans Serif" w:hAnsi="Microsoft Sans Serif" w:cs="Microsoft Sans Serif"/>
            <w:sz w:val="24"/>
            <w:szCs w:val="24"/>
            <w:shd w:val="clear" w:color="auto" w:fill="FFFFFF"/>
          </w:rPr>
          <w:delText xml:space="preserve"> in places like the Horn of Africa</w:delText>
        </w:r>
      </w:del>
      <w:r w:rsidRPr="00A30FD3">
        <w:rPr>
          <w:rFonts w:ascii="Microsoft Sans Serif" w:hAnsi="Microsoft Sans Serif" w:cs="Microsoft Sans Serif"/>
          <w:sz w:val="24"/>
          <w:szCs w:val="24"/>
          <w:shd w:val="clear" w:color="auto" w:fill="FFFFFF"/>
        </w:rPr>
        <w:t xml:space="preserve">. </w:t>
      </w:r>
      <w:r w:rsidR="00FA1E4F">
        <w:rPr>
          <w:rFonts w:ascii="Microsoft Sans Serif" w:hAnsi="Microsoft Sans Serif" w:cs="Microsoft Sans Serif"/>
          <w:sz w:val="24"/>
          <w:szCs w:val="24"/>
          <w:shd w:val="clear" w:color="auto" w:fill="FFFFFF"/>
        </w:rPr>
        <w:t>Without urgent intervention</w:t>
      </w:r>
      <w:r w:rsidR="00A247A6">
        <w:rPr>
          <w:rFonts w:ascii="Microsoft Sans Serif" w:hAnsi="Microsoft Sans Serif" w:cs="Microsoft Sans Serif"/>
          <w:sz w:val="24"/>
          <w:szCs w:val="24"/>
          <w:shd w:val="clear" w:color="auto" w:fill="FFFFFF"/>
        </w:rPr>
        <w:t>s</w:t>
      </w:r>
      <w:r w:rsidR="00FA1E4F">
        <w:rPr>
          <w:rFonts w:ascii="Microsoft Sans Serif" w:hAnsi="Microsoft Sans Serif" w:cs="Microsoft Sans Serif"/>
          <w:sz w:val="24"/>
          <w:szCs w:val="24"/>
          <w:shd w:val="clear" w:color="auto" w:fill="FFFFFF"/>
        </w:rPr>
        <w:t xml:space="preserve">, </w:t>
      </w:r>
      <w:del w:id="343" w:author="Charlie Meyrick" w:date="2024-02-14T14:57:00Z">
        <w:r w:rsidR="00FA1E4F" w:rsidDel="00F87D8C">
          <w:rPr>
            <w:rFonts w:ascii="Microsoft Sans Serif" w:hAnsi="Microsoft Sans Serif" w:cs="Microsoft Sans Serif"/>
            <w:sz w:val="24"/>
            <w:szCs w:val="24"/>
            <w:shd w:val="clear" w:color="auto" w:fill="FFFFFF"/>
          </w:rPr>
          <w:delText xml:space="preserve">it is safe to predict </w:delText>
        </w:r>
        <w:r w:rsidRPr="00A30FD3" w:rsidDel="00F87D8C">
          <w:rPr>
            <w:rFonts w:ascii="Microsoft Sans Serif" w:hAnsi="Microsoft Sans Serif" w:cs="Microsoft Sans Serif"/>
            <w:sz w:val="24"/>
            <w:szCs w:val="24"/>
            <w:shd w:val="clear" w:color="auto" w:fill="FFFFFF"/>
          </w:rPr>
          <w:delText xml:space="preserve">that </w:delText>
        </w:r>
      </w:del>
      <w:r w:rsidRPr="00A30FD3">
        <w:rPr>
          <w:rFonts w:ascii="Microsoft Sans Serif" w:hAnsi="Microsoft Sans Serif" w:cs="Microsoft Sans Serif"/>
          <w:sz w:val="24"/>
          <w:szCs w:val="24"/>
          <w:shd w:val="clear" w:color="auto" w:fill="FFFFFF"/>
        </w:rPr>
        <w:t xml:space="preserve">production and </w:t>
      </w:r>
      <w:r w:rsidR="00A247A6">
        <w:rPr>
          <w:rFonts w:ascii="Microsoft Sans Serif" w:hAnsi="Microsoft Sans Serif" w:cs="Microsoft Sans Serif"/>
          <w:sz w:val="24"/>
          <w:szCs w:val="24"/>
          <w:shd w:val="clear" w:color="auto" w:fill="FFFFFF"/>
        </w:rPr>
        <w:t>exports</w:t>
      </w:r>
      <w:r w:rsidRPr="00A30FD3">
        <w:rPr>
          <w:rFonts w:ascii="Microsoft Sans Serif" w:hAnsi="Microsoft Sans Serif" w:cs="Microsoft Sans Serif"/>
          <w:sz w:val="24"/>
          <w:szCs w:val="24"/>
          <w:shd w:val="clear" w:color="auto" w:fill="FFFFFF"/>
        </w:rPr>
        <w:t xml:space="preserve"> will keep dropping from their 202</w:t>
      </w:r>
      <w:r w:rsidR="00FA1E4F">
        <w:rPr>
          <w:rFonts w:ascii="Microsoft Sans Serif" w:hAnsi="Microsoft Sans Serif" w:cs="Microsoft Sans Serif"/>
          <w:sz w:val="24"/>
          <w:szCs w:val="24"/>
          <w:shd w:val="clear" w:color="auto" w:fill="FFFFFF"/>
        </w:rPr>
        <w:t>2</w:t>
      </w:r>
      <w:r w:rsidRPr="00A30FD3">
        <w:rPr>
          <w:rFonts w:ascii="Microsoft Sans Serif" w:hAnsi="Microsoft Sans Serif" w:cs="Microsoft Sans Serif"/>
          <w:sz w:val="24"/>
          <w:szCs w:val="24"/>
          <w:shd w:val="clear" w:color="auto" w:fill="FFFFFF"/>
        </w:rPr>
        <w:t>/202</w:t>
      </w:r>
      <w:r w:rsidR="00FA1E4F">
        <w:rPr>
          <w:rFonts w:ascii="Microsoft Sans Serif" w:hAnsi="Microsoft Sans Serif" w:cs="Microsoft Sans Serif"/>
          <w:sz w:val="24"/>
          <w:szCs w:val="24"/>
          <w:shd w:val="clear" w:color="auto" w:fill="FFFFFF"/>
        </w:rPr>
        <w:t>3</w:t>
      </w:r>
      <w:r w:rsidR="00A247A6">
        <w:rPr>
          <w:rFonts w:ascii="Microsoft Sans Serif" w:hAnsi="Microsoft Sans Serif" w:cs="Microsoft Sans Serif"/>
          <w:sz w:val="24"/>
          <w:szCs w:val="24"/>
          <w:shd w:val="clear" w:color="auto" w:fill="FFFFFF"/>
        </w:rPr>
        <w:t xml:space="preserve"> levels.</w:t>
      </w:r>
    </w:p>
    <w:p w14:paraId="5FA82811" w14:textId="4C97C716" w:rsidR="00755A1D" w:rsidRDefault="000B59CC">
      <w:pPr>
        <w:rPr>
          <w:rFonts w:ascii="Microsoft Sans Serif" w:hAnsi="Microsoft Sans Serif" w:cs="Microsoft Sans Serif"/>
          <w:sz w:val="24"/>
          <w:szCs w:val="24"/>
          <w:shd w:val="clear" w:color="auto" w:fill="FFFFFF"/>
        </w:rPr>
      </w:pPr>
      <w:r>
        <w:rPr>
          <w:rFonts w:ascii="Microsoft Sans Serif" w:hAnsi="Microsoft Sans Serif" w:cs="Microsoft Sans Serif"/>
          <w:sz w:val="24"/>
          <w:szCs w:val="24"/>
          <w:shd w:val="clear" w:color="auto" w:fill="FFFFFF"/>
        </w:rPr>
        <w:t>More prosperous</w:t>
      </w:r>
      <w:r w:rsidR="00D25501">
        <w:rPr>
          <w:rFonts w:ascii="Microsoft Sans Serif" w:hAnsi="Microsoft Sans Serif" w:cs="Microsoft Sans Serif"/>
          <w:sz w:val="24"/>
          <w:szCs w:val="24"/>
          <w:shd w:val="clear" w:color="auto" w:fill="FFFFFF"/>
        </w:rPr>
        <w:t xml:space="preserve"> economies </w:t>
      </w:r>
      <w:r w:rsidR="0053290C">
        <w:rPr>
          <w:rFonts w:ascii="Microsoft Sans Serif" w:hAnsi="Microsoft Sans Serif" w:cs="Microsoft Sans Serif"/>
          <w:sz w:val="24"/>
          <w:szCs w:val="24"/>
          <w:shd w:val="clear" w:color="auto" w:fill="FFFFFF"/>
        </w:rPr>
        <w:t xml:space="preserve">appear </w:t>
      </w:r>
      <w:r w:rsidR="00915989">
        <w:rPr>
          <w:rFonts w:ascii="Microsoft Sans Serif" w:hAnsi="Microsoft Sans Serif" w:cs="Microsoft Sans Serif"/>
          <w:sz w:val="24"/>
          <w:szCs w:val="24"/>
          <w:shd w:val="clear" w:color="auto" w:fill="FFFFFF"/>
        </w:rPr>
        <w:t xml:space="preserve">successful in adapting and mitigating </w:t>
      </w:r>
      <w:r w:rsidR="00223017">
        <w:rPr>
          <w:rFonts w:ascii="Microsoft Sans Serif" w:hAnsi="Microsoft Sans Serif" w:cs="Microsoft Sans Serif"/>
          <w:sz w:val="24"/>
          <w:szCs w:val="24"/>
          <w:shd w:val="clear" w:color="auto" w:fill="FFFFFF"/>
        </w:rPr>
        <w:t>t</w:t>
      </w:r>
      <w:r w:rsidR="00D71430">
        <w:rPr>
          <w:rFonts w:ascii="Microsoft Sans Serif" w:hAnsi="Microsoft Sans Serif" w:cs="Microsoft Sans Serif"/>
          <w:sz w:val="24"/>
          <w:szCs w:val="24"/>
          <w:shd w:val="clear" w:color="auto" w:fill="FFFFFF"/>
        </w:rPr>
        <w:t>he food impact of the war in Ukraine</w:t>
      </w:r>
      <w:ins w:id="344" w:author="Charlie Meyrick" w:date="2024-02-14T14:57:00Z">
        <w:r w:rsidR="00F87D8C">
          <w:rPr>
            <w:rFonts w:ascii="Microsoft Sans Serif" w:hAnsi="Microsoft Sans Serif" w:cs="Microsoft Sans Serif"/>
            <w:sz w:val="24"/>
            <w:szCs w:val="24"/>
            <w:shd w:val="clear" w:color="auto" w:fill="FFFFFF"/>
          </w:rPr>
          <w:t>.</w:t>
        </w:r>
      </w:ins>
      <w:del w:id="345" w:author="Charlie Meyrick" w:date="2024-02-14T14:57:00Z">
        <w:r w:rsidR="0053290C" w:rsidDel="00F87D8C">
          <w:rPr>
            <w:rFonts w:ascii="Microsoft Sans Serif" w:hAnsi="Microsoft Sans Serif" w:cs="Microsoft Sans Serif"/>
            <w:sz w:val="24"/>
            <w:szCs w:val="24"/>
            <w:shd w:val="clear" w:color="auto" w:fill="FFFFFF"/>
          </w:rPr>
          <w:delText>;</w:delText>
        </w:r>
      </w:del>
      <w:r w:rsidR="00D71430">
        <w:rPr>
          <w:rFonts w:ascii="Microsoft Sans Serif" w:hAnsi="Microsoft Sans Serif" w:cs="Microsoft Sans Serif"/>
          <w:sz w:val="24"/>
          <w:szCs w:val="24"/>
          <w:shd w:val="clear" w:color="auto" w:fill="FFFFFF"/>
        </w:rPr>
        <w:t xml:space="preserve"> </w:t>
      </w:r>
      <w:ins w:id="346" w:author="Charlie Meyrick" w:date="2024-02-14T14:57:00Z">
        <w:r w:rsidR="00F87D8C">
          <w:rPr>
            <w:rFonts w:ascii="Microsoft Sans Serif" w:hAnsi="Microsoft Sans Serif" w:cs="Microsoft Sans Serif"/>
            <w:sz w:val="24"/>
            <w:szCs w:val="24"/>
            <w:shd w:val="clear" w:color="auto" w:fill="FFFFFF"/>
          </w:rPr>
          <w:t xml:space="preserve">But </w:t>
        </w:r>
      </w:ins>
      <w:ins w:id="347" w:author="Charlie Meyrick" w:date="2024-02-14T14:58:00Z">
        <w:r w:rsidR="00F87D8C">
          <w:rPr>
            <w:rFonts w:ascii="Microsoft Sans Serif" w:hAnsi="Microsoft Sans Serif" w:cs="Microsoft Sans Serif"/>
            <w:sz w:val="24"/>
            <w:szCs w:val="24"/>
            <w:shd w:val="clear" w:color="auto" w:fill="FFFFFF"/>
          </w:rPr>
          <w:t xml:space="preserve">many </w:t>
        </w:r>
      </w:ins>
      <w:r w:rsidR="0053290C">
        <w:rPr>
          <w:rFonts w:ascii="Microsoft Sans Serif" w:hAnsi="Microsoft Sans Serif" w:cs="Microsoft Sans Serif"/>
          <w:sz w:val="24"/>
          <w:szCs w:val="24"/>
          <w:shd w:val="clear" w:color="auto" w:fill="FFFFFF"/>
        </w:rPr>
        <w:t xml:space="preserve">developing </w:t>
      </w:r>
      <w:ins w:id="348" w:author="Charlie Meyrick" w:date="2024-02-14T14:58:00Z">
        <w:r w:rsidR="00F87D8C">
          <w:rPr>
            <w:rFonts w:ascii="Microsoft Sans Serif" w:hAnsi="Microsoft Sans Serif" w:cs="Microsoft Sans Serif"/>
            <w:sz w:val="24"/>
            <w:szCs w:val="24"/>
            <w:shd w:val="clear" w:color="auto" w:fill="FFFFFF"/>
          </w:rPr>
          <w:t xml:space="preserve">and </w:t>
        </w:r>
      </w:ins>
      <w:del w:id="349" w:author="Charlie Meyrick" w:date="2024-02-14T14:58:00Z">
        <w:r w:rsidR="0053290C" w:rsidDel="00F87D8C">
          <w:rPr>
            <w:rFonts w:ascii="Microsoft Sans Serif" w:hAnsi="Microsoft Sans Serif" w:cs="Microsoft Sans Serif"/>
            <w:sz w:val="24"/>
            <w:szCs w:val="24"/>
            <w:shd w:val="clear" w:color="auto" w:fill="FFFFFF"/>
          </w:rPr>
          <w:delText xml:space="preserve">economies and some </w:delText>
        </w:r>
      </w:del>
      <w:r w:rsidR="0053290C">
        <w:rPr>
          <w:rFonts w:ascii="Microsoft Sans Serif" w:hAnsi="Microsoft Sans Serif" w:cs="Microsoft Sans Serif"/>
          <w:sz w:val="24"/>
          <w:szCs w:val="24"/>
          <w:shd w:val="clear" w:color="auto" w:fill="FFFFFF"/>
        </w:rPr>
        <w:t>emerging</w:t>
      </w:r>
      <w:ins w:id="350" w:author="Charlie Meyrick" w:date="2024-02-14T14:58:00Z">
        <w:r w:rsidR="00F87D8C">
          <w:rPr>
            <w:rFonts w:ascii="Microsoft Sans Serif" w:hAnsi="Microsoft Sans Serif" w:cs="Microsoft Sans Serif"/>
            <w:sz w:val="24"/>
            <w:szCs w:val="24"/>
            <w:shd w:val="clear" w:color="auto" w:fill="FFFFFF"/>
          </w:rPr>
          <w:t xml:space="preserve"> economies</w:t>
        </w:r>
      </w:ins>
      <w:del w:id="351" w:author="Charlie Meyrick" w:date="2024-02-14T14:58:00Z">
        <w:r w:rsidR="0053290C" w:rsidDel="00F87D8C">
          <w:rPr>
            <w:rFonts w:ascii="Microsoft Sans Serif" w:hAnsi="Microsoft Sans Serif" w:cs="Microsoft Sans Serif"/>
            <w:sz w:val="24"/>
            <w:szCs w:val="24"/>
            <w:shd w:val="clear" w:color="auto" w:fill="FFFFFF"/>
          </w:rPr>
          <w:delText xml:space="preserve"> ones</w:delText>
        </w:r>
      </w:del>
      <w:r w:rsidR="0053290C">
        <w:rPr>
          <w:rFonts w:ascii="Microsoft Sans Serif" w:hAnsi="Microsoft Sans Serif" w:cs="Microsoft Sans Serif"/>
          <w:sz w:val="24"/>
          <w:szCs w:val="24"/>
          <w:shd w:val="clear" w:color="auto" w:fill="FFFFFF"/>
        </w:rPr>
        <w:t xml:space="preserve"> are still grappling with the food crisis problem.</w:t>
      </w:r>
      <w:r w:rsidR="001B7853">
        <w:rPr>
          <w:rFonts w:ascii="Microsoft Sans Serif" w:hAnsi="Microsoft Sans Serif" w:cs="Microsoft Sans Serif"/>
          <w:sz w:val="24"/>
          <w:szCs w:val="24"/>
          <w:shd w:val="clear" w:color="auto" w:fill="FFFFFF"/>
        </w:rPr>
        <w:t xml:space="preserve"> Just like C</w:t>
      </w:r>
      <w:ins w:id="352" w:author="Charlie Meyrick" w:date="2024-02-14T14:58:00Z">
        <w:r w:rsidR="00F87D8C">
          <w:rPr>
            <w:rFonts w:ascii="Microsoft Sans Serif" w:hAnsi="Microsoft Sans Serif" w:cs="Microsoft Sans Serif"/>
            <w:sz w:val="24"/>
            <w:szCs w:val="24"/>
            <w:shd w:val="clear" w:color="auto" w:fill="FFFFFF"/>
          </w:rPr>
          <w:t>ovid</w:t>
        </w:r>
      </w:ins>
      <w:del w:id="353" w:author="Charlie Meyrick" w:date="2024-02-14T14:58:00Z">
        <w:r w:rsidR="001B7853" w:rsidDel="00F87D8C">
          <w:rPr>
            <w:rFonts w:ascii="Microsoft Sans Serif" w:hAnsi="Microsoft Sans Serif" w:cs="Microsoft Sans Serif"/>
            <w:sz w:val="24"/>
            <w:szCs w:val="24"/>
            <w:shd w:val="clear" w:color="auto" w:fill="FFFFFF"/>
          </w:rPr>
          <w:delText>OVID</w:delText>
        </w:r>
      </w:del>
      <w:r w:rsidR="001B7853">
        <w:rPr>
          <w:rFonts w:ascii="Microsoft Sans Serif" w:hAnsi="Microsoft Sans Serif" w:cs="Microsoft Sans Serif"/>
          <w:sz w:val="24"/>
          <w:szCs w:val="24"/>
          <w:shd w:val="clear" w:color="auto" w:fill="FFFFFF"/>
        </w:rPr>
        <w:t xml:space="preserve">-19, </w:t>
      </w:r>
      <w:r w:rsidR="003A0E73">
        <w:rPr>
          <w:rFonts w:ascii="Microsoft Sans Serif" w:hAnsi="Microsoft Sans Serif" w:cs="Microsoft Sans Serif"/>
          <w:sz w:val="24"/>
          <w:szCs w:val="24"/>
          <w:shd w:val="clear" w:color="auto" w:fill="FFFFFF"/>
        </w:rPr>
        <w:t xml:space="preserve">the </w:t>
      </w:r>
      <w:r w:rsidR="00DC392C">
        <w:rPr>
          <w:rFonts w:ascii="Microsoft Sans Serif" w:hAnsi="Microsoft Sans Serif" w:cs="Microsoft Sans Serif"/>
          <w:sz w:val="24"/>
          <w:szCs w:val="24"/>
          <w:shd w:val="clear" w:color="auto" w:fill="FFFFFF"/>
        </w:rPr>
        <w:t>issue</w:t>
      </w:r>
      <w:r w:rsidR="003A0E73">
        <w:rPr>
          <w:rFonts w:ascii="Microsoft Sans Serif" w:hAnsi="Microsoft Sans Serif" w:cs="Microsoft Sans Serif"/>
          <w:sz w:val="24"/>
          <w:szCs w:val="24"/>
          <w:shd w:val="clear" w:color="auto" w:fill="FFFFFF"/>
        </w:rPr>
        <w:t xml:space="preserve"> of food insecurity should be a global </w:t>
      </w:r>
      <w:r w:rsidR="00C230A9">
        <w:rPr>
          <w:rFonts w:ascii="Microsoft Sans Serif" w:hAnsi="Microsoft Sans Serif" w:cs="Microsoft Sans Serif"/>
          <w:sz w:val="24"/>
          <w:szCs w:val="24"/>
          <w:shd w:val="clear" w:color="auto" w:fill="FFFFFF"/>
        </w:rPr>
        <w:t>concern</w:t>
      </w:r>
      <w:ins w:id="354" w:author="Charlie Meyrick" w:date="2024-02-14T14:58:00Z">
        <w:r w:rsidR="00F87D8C">
          <w:rPr>
            <w:rFonts w:ascii="Microsoft Sans Serif" w:hAnsi="Microsoft Sans Serif" w:cs="Microsoft Sans Serif"/>
            <w:sz w:val="24"/>
            <w:szCs w:val="24"/>
            <w:shd w:val="clear" w:color="auto" w:fill="FFFFFF"/>
          </w:rPr>
          <w:t>,</w:t>
        </w:r>
      </w:ins>
      <w:r w:rsidR="00C230A9">
        <w:rPr>
          <w:rFonts w:ascii="Microsoft Sans Serif" w:hAnsi="Microsoft Sans Serif" w:cs="Microsoft Sans Serif"/>
          <w:sz w:val="24"/>
          <w:szCs w:val="24"/>
          <w:shd w:val="clear" w:color="auto" w:fill="FFFFFF"/>
        </w:rPr>
        <w:t xml:space="preserve"> as </w:t>
      </w:r>
      <w:ins w:id="355" w:author="Charlie Meyrick" w:date="2024-02-14T14:58:00Z">
        <w:r w:rsidR="00F87D8C">
          <w:rPr>
            <w:rFonts w:ascii="Microsoft Sans Serif" w:hAnsi="Microsoft Sans Serif" w:cs="Microsoft Sans Serif"/>
            <w:sz w:val="24"/>
            <w:szCs w:val="24"/>
            <w:shd w:val="clear" w:color="auto" w:fill="FFFFFF"/>
          </w:rPr>
          <w:t>‘</w:t>
        </w:r>
      </w:ins>
      <w:del w:id="356" w:author="Charlie Meyrick" w:date="2024-02-14T14:58:00Z">
        <w:r w:rsidR="00C230A9" w:rsidDel="00F87D8C">
          <w:rPr>
            <w:rFonts w:ascii="Microsoft Sans Serif" w:hAnsi="Microsoft Sans Serif" w:cs="Microsoft Sans Serif"/>
            <w:sz w:val="24"/>
            <w:szCs w:val="24"/>
            <w:shd w:val="clear" w:color="auto" w:fill="FFFFFF"/>
          </w:rPr>
          <w:delText>“</w:delText>
        </w:r>
      </w:del>
      <w:r w:rsidR="00C230A9">
        <w:rPr>
          <w:rFonts w:ascii="Microsoft Sans Serif" w:hAnsi="Microsoft Sans Serif" w:cs="Microsoft Sans Serif"/>
          <w:sz w:val="24"/>
          <w:szCs w:val="24"/>
          <w:shd w:val="clear" w:color="auto" w:fill="FFFFFF"/>
        </w:rPr>
        <w:t xml:space="preserve">hunger in </w:t>
      </w:r>
      <w:ins w:id="357" w:author="Charlie Meyrick" w:date="2024-02-14T14:58:00Z">
        <w:r w:rsidR="00F87D8C">
          <w:rPr>
            <w:rFonts w:ascii="Microsoft Sans Serif" w:hAnsi="Microsoft Sans Serif" w:cs="Microsoft Sans Serif"/>
            <w:sz w:val="24"/>
            <w:szCs w:val="24"/>
            <w:shd w:val="clear" w:color="auto" w:fill="FFFFFF"/>
          </w:rPr>
          <w:t>one</w:t>
        </w:r>
      </w:ins>
      <w:del w:id="358" w:author="Charlie Meyrick" w:date="2024-02-14T14:58:00Z">
        <w:r w:rsidR="00C230A9" w:rsidDel="00F87D8C">
          <w:rPr>
            <w:rFonts w:ascii="Microsoft Sans Serif" w:hAnsi="Microsoft Sans Serif" w:cs="Microsoft Sans Serif"/>
            <w:sz w:val="24"/>
            <w:szCs w:val="24"/>
            <w:shd w:val="clear" w:color="auto" w:fill="FFFFFF"/>
          </w:rPr>
          <w:delText>a</w:delText>
        </w:r>
      </w:del>
      <w:r w:rsidR="00C230A9">
        <w:rPr>
          <w:rFonts w:ascii="Microsoft Sans Serif" w:hAnsi="Microsoft Sans Serif" w:cs="Microsoft Sans Serif"/>
          <w:sz w:val="24"/>
          <w:szCs w:val="24"/>
          <w:shd w:val="clear" w:color="auto" w:fill="FFFFFF"/>
        </w:rPr>
        <w:t xml:space="preserve"> country is a threat to other countries</w:t>
      </w:r>
      <w:ins w:id="359" w:author="Charlie Meyrick" w:date="2024-02-14T14:58:00Z">
        <w:r w:rsidR="00F87D8C">
          <w:rPr>
            <w:rFonts w:ascii="Microsoft Sans Serif" w:hAnsi="Microsoft Sans Serif" w:cs="Microsoft Sans Serif"/>
            <w:sz w:val="24"/>
            <w:szCs w:val="24"/>
            <w:shd w:val="clear" w:color="auto" w:fill="FFFFFF"/>
          </w:rPr>
          <w:t>’</w:t>
        </w:r>
      </w:ins>
      <w:r w:rsidR="00C230A9">
        <w:rPr>
          <w:rFonts w:ascii="Microsoft Sans Serif" w:hAnsi="Microsoft Sans Serif" w:cs="Microsoft Sans Serif"/>
          <w:sz w:val="24"/>
          <w:szCs w:val="24"/>
          <w:shd w:val="clear" w:color="auto" w:fill="FFFFFF"/>
        </w:rPr>
        <w:t>.</w:t>
      </w:r>
      <w:del w:id="360" w:author="Charlie Meyrick" w:date="2024-02-14T14:58:00Z">
        <w:r w:rsidR="00C230A9" w:rsidDel="00F87D8C">
          <w:rPr>
            <w:rFonts w:ascii="Microsoft Sans Serif" w:hAnsi="Microsoft Sans Serif" w:cs="Microsoft Sans Serif"/>
            <w:sz w:val="24"/>
            <w:szCs w:val="24"/>
            <w:shd w:val="clear" w:color="auto" w:fill="FFFFFF"/>
          </w:rPr>
          <w:delText>”</w:delText>
        </w:r>
      </w:del>
      <w:r w:rsidR="00C230A9">
        <w:rPr>
          <w:rFonts w:ascii="Microsoft Sans Serif" w:hAnsi="Microsoft Sans Serif" w:cs="Microsoft Sans Serif"/>
          <w:sz w:val="24"/>
          <w:szCs w:val="24"/>
          <w:shd w:val="clear" w:color="auto" w:fill="FFFFFF"/>
        </w:rPr>
        <w:t xml:space="preserve"> </w:t>
      </w:r>
      <w:r w:rsidR="003A7A69">
        <w:rPr>
          <w:rFonts w:ascii="Microsoft Sans Serif" w:hAnsi="Microsoft Sans Serif" w:cs="Microsoft Sans Serif"/>
          <w:sz w:val="24"/>
          <w:szCs w:val="24"/>
          <w:shd w:val="clear" w:color="auto" w:fill="FFFFFF"/>
        </w:rPr>
        <w:t xml:space="preserve">Concerted efforts must be </w:t>
      </w:r>
      <w:r w:rsidR="00755A1D">
        <w:rPr>
          <w:rFonts w:ascii="Microsoft Sans Serif" w:hAnsi="Microsoft Sans Serif" w:cs="Microsoft Sans Serif"/>
          <w:sz w:val="24"/>
          <w:szCs w:val="24"/>
          <w:shd w:val="clear" w:color="auto" w:fill="FFFFFF"/>
        </w:rPr>
        <w:t>made</w:t>
      </w:r>
      <w:r w:rsidR="003A7A69">
        <w:rPr>
          <w:rFonts w:ascii="Microsoft Sans Serif" w:hAnsi="Microsoft Sans Serif" w:cs="Microsoft Sans Serif"/>
          <w:sz w:val="24"/>
          <w:szCs w:val="24"/>
          <w:shd w:val="clear" w:color="auto" w:fill="FFFFFF"/>
        </w:rPr>
        <w:t xml:space="preserve"> to support struggling </w:t>
      </w:r>
      <w:r w:rsidR="00454003">
        <w:rPr>
          <w:rFonts w:ascii="Microsoft Sans Serif" w:hAnsi="Microsoft Sans Serif" w:cs="Microsoft Sans Serif"/>
          <w:sz w:val="24"/>
          <w:szCs w:val="24"/>
          <w:shd w:val="clear" w:color="auto" w:fill="FFFFFF"/>
        </w:rPr>
        <w:t>countries</w:t>
      </w:r>
      <w:ins w:id="361" w:author="Charlie Meyrick" w:date="2024-02-14T14:58:00Z">
        <w:r w:rsidR="00F87D8C">
          <w:rPr>
            <w:rFonts w:ascii="Microsoft Sans Serif" w:hAnsi="Microsoft Sans Serif" w:cs="Microsoft Sans Serif"/>
            <w:sz w:val="24"/>
            <w:szCs w:val="24"/>
            <w:shd w:val="clear" w:color="auto" w:fill="FFFFFF"/>
          </w:rPr>
          <w:t>.</w:t>
        </w:r>
      </w:ins>
      <w:r w:rsidR="00454003">
        <w:rPr>
          <w:rFonts w:ascii="Microsoft Sans Serif" w:hAnsi="Microsoft Sans Serif" w:cs="Microsoft Sans Serif"/>
          <w:sz w:val="24"/>
          <w:szCs w:val="24"/>
          <w:shd w:val="clear" w:color="auto" w:fill="FFFFFF"/>
        </w:rPr>
        <w:t xml:space="preserve"> </w:t>
      </w:r>
      <w:ins w:id="362" w:author="Charlie Meyrick" w:date="2024-02-14T14:59:00Z">
        <w:r w:rsidR="00F87D8C">
          <w:rPr>
            <w:rFonts w:ascii="Microsoft Sans Serif" w:hAnsi="Microsoft Sans Serif" w:cs="Microsoft Sans Serif"/>
            <w:sz w:val="24"/>
            <w:szCs w:val="24"/>
            <w:shd w:val="clear" w:color="auto" w:fill="FFFFFF"/>
          </w:rPr>
          <w:t>A</w:t>
        </w:r>
      </w:ins>
      <w:ins w:id="363" w:author="Charlie Meyrick" w:date="2024-02-14T15:00:00Z">
        <w:r w:rsidR="00F87D8C">
          <w:rPr>
            <w:rFonts w:ascii="Microsoft Sans Serif" w:hAnsi="Microsoft Sans Serif" w:cs="Microsoft Sans Serif"/>
            <w:sz w:val="24"/>
            <w:szCs w:val="24"/>
            <w:shd w:val="clear" w:color="auto" w:fill="FFFFFF"/>
          </w:rPr>
          <w:t xml:space="preserve">fter all, </w:t>
        </w:r>
      </w:ins>
      <w:del w:id="364" w:author="Charlie Meyrick" w:date="2024-02-14T14:59:00Z">
        <w:r w:rsidR="00755A1D" w:rsidDel="00F87D8C">
          <w:rPr>
            <w:rFonts w:ascii="Microsoft Sans Serif" w:hAnsi="Microsoft Sans Serif" w:cs="Microsoft Sans Serif"/>
            <w:sz w:val="24"/>
            <w:szCs w:val="24"/>
            <w:shd w:val="clear" w:color="auto" w:fill="FFFFFF"/>
          </w:rPr>
          <w:delText>i</w:delText>
        </w:r>
      </w:del>
      <w:del w:id="365" w:author="Charlie Meyrick" w:date="2024-02-14T14:58:00Z">
        <w:r w:rsidR="00755A1D" w:rsidDel="00F87D8C">
          <w:rPr>
            <w:rFonts w:ascii="Microsoft Sans Serif" w:hAnsi="Microsoft Sans Serif" w:cs="Microsoft Sans Serif"/>
            <w:sz w:val="24"/>
            <w:szCs w:val="24"/>
            <w:shd w:val="clear" w:color="auto" w:fill="FFFFFF"/>
          </w:rPr>
          <w:delText>n</w:delText>
        </w:r>
      </w:del>
      <w:del w:id="366" w:author="Charlie Meyrick" w:date="2024-02-14T14:59:00Z">
        <w:r w:rsidR="00755A1D" w:rsidDel="00F87D8C">
          <w:rPr>
            <w:rFonts w:ascii="Microsoft Sans Serif" w:hAnsi="Microsoft Sans Serif" w:cs="Microsoft Sans Serif"/>
            <w:sz w:val="24"/>
            <w:szCs w:val="24"/>
            <w:shd w:val="clear" w:color="auto" w:fill="FFFFFF"/>
          </w:rPr>
          <w:delText xml:space="preserve"> </w:delText>
        </w:r>
      </w:del>
      <w:ins w:id="367" w:author="Charlie Meyrick" w:date="2024-02-14T15:00:00Z">
        <w:r w:rsidR="00F87D8C">
          <w:rPr>
            <w:rFonts w:ascii="Microsoft Sans Serif" w:hAnsi="Microsoft Sans Serif" w:cs="Microsoft Sans Serif"/>
            <w:sz w:val="24"/>
            <w:szCs w:val="24"/>
            <w:shd w:val="clear" w:color="auto" w:fill="FFFFFF"/>
          </w:rPr>
          <w:t>a</w:t>
        </w:r>
      </w:ins>
      <w:del w:id="368" w:author="Charlie Meyrick" w:date="2024-02-14T14:59:00Z">
        <w:r w:rsidR="00755A1D" w:rsidDel="00F87D8C">
          <w:rPr>
            <w:rFonts w:ascii="Microsoft Sans Serif" w:hAnsi="Microsoft Sans Serif" w:cs="Microsoft Sans Serif"/>
            <w:sz w:val="24"/>
            <w:szCs w:val="24"/>
            <w:shd w:val="clear" w:color="auto" w:fill="FFFFFF"/>
          </w:rPr>
          <w:delText>a</w:delText>
        </w:r>
      </w:del>
      <w:r w:rsidR="00755A1D">
        <w:rPr>
          <w:rFonts w:ascii="Microsoft Sans Serif" w:hAnsi="Microsoft Sans Serif" w:cs="Microsoft Sans Serif"/>
          <w:sz w:val="24"/>
          <w:szCs w:val="24"/>
          <w:shd w:val="clear" w:color="auto" w:fill="FFFFFF"/>
        </w:rPr>
        <w:t>chieving</w:t>
      </w:r>
      <w:r w:rsidR="00454003">
        <w:rPr>
          <w:rFonts w:ascii="Microsoft Sans Serif" w:hAnsi="Microsoft Sans Serif" w:cs="Microsoft Sans Serif"/>
          <w:sz w:val="24"/>
          <w:szCs w:val="24"/>
          <w:shd w:val="clear" w:color="auto" w:fill="FFFFFF"/>
        </w:rPr>
        <w:t xml:space="preserve"> a world </w:t>
      </w:r>
      <w:r w:rsidR="0015767E">
        <w:rPr>
          <w:rFonts w:ascii="Microsoft Sans Serif" w:hAnsi="Microsoft Sans Serif" w:cs="Microsoft Sans Serif"/>
          <w:sz w:val="24"/>
          <w:szCs w:val="24"/>
          <w:shd w:val="clear" w:color="auto" w:fill="FFFFFF"/>
        </w:rPr>
        <w:t>free from hunger and malnut</w:t>
      </w:r>
      <w:r w:rsidR="00755A1D">
        <w:rPr>
          <w:rFonts w:ascii="Microsoft Sans Serif" w:hAnsi="Microsoft Sans Serif" w:cs="Microsoft Sans Serif"/>
          <w:sz w:val="24"/>
          <w:szCs w:val="24"/>
          <w:shd w:val="clear" w:color="auto" w:fill="FFFFFF"/>
        </w:rPr>
        <w:t>rition</w:t>
      </w:r>
      <w:ins w:id="369" w:author="Charlie Meyrick" w:date="2024-02-14T14:59:00Z">
        <w:r w:rsidR="00F87D8C">
          <w:rPr>
            <w:rFonts w:ascii="Microsoft Sans Serif" w:hAnsi="Microsoft Sans Serif" w:cs="Microsoft Sans Serif"/>
            <w:sz w:val="24"/>
            <w:szCs w:val="24"/>
            <w:shd w:val="clear" w:color="auto" w:fill="FFFFFF"/>
          </w:rPr>
          <w:t xml:space="preserve"> is </w:t>
        </w:r>
      </w:ins>
      <w:del w:id="370" w:author="Charlie Meyrick" w:date="2024-02-14T14:59:00Z">
        <w:r w:rsidR="00755A1D" w:rsidDel="00F87D8C">
          <w:rPr>
            <w:rFonts w:ascii="Microsoft Sans Serif" w:hAnsi="Microsoft Sans Serif" w:cs="Microsoft Sans Serif"/>
            <w:sz w:val="24"/>
            <w:szCs w:val="24"/>
            <w:shd w:val="clear" w:color="auto" w:fill="FFFFFF"/>
          </w:rPr>
          <w:delText xml:space="preserve"> </w:delText>
        </w:r>
      </w:del>
      <w:ins w:id="371" w:author="Charlie Meyrick" w:date="2024-02-14T14:59:00Z">
        <w:r w:rsidR="00F87D8C">
          <w:rPr>
            <w:rFonts w:ascii="Microsoft Sans Serif" w:hAnsi="Microsoft Sans Serif" w:cs="Microsoft Sans Serif"/>
            <w:sz w:val="24"/>
            <w:szCs w:val="24"/>
            <w:shd w:val="clear" w:color="auto" w:fill="FFFFFF"/>
          </w:rPr>
          <w:t xml:space="preserve">one of the </w:t>
        </w:r>
      </w:ins>
      <w:ins w:id="372" w:author="Charlie Meyrick" w:date="2024-02-14T15:00:00Z">
        <w:r w:rsidR="00F87D8C">
          <w:rPr>
            <w:rFonts w:ascii="Microsoft Sans Serif" w:hAnsi="Microsoft Sans Serif" w:cs="Microsoft Sans Serif"/>
            <w:sz w:val="24"/>
            <w:szCs w:val="24"/>
            <w:shd w:val="clear" w:color="auto" w:fill="FFFFFF"/>
          </w:rPr>
          <w:t>UN’s ‘</w:t>
        </w:r>
      </w:ins>
      <w:ins w:id="373" w:author="Charlie Meyrick" w:date="2024-02-14T14:59:00Z">
        <w:r w:rsidR="00F87D8C">
          <w:rPr>
            <w:rFonts w:ascii="Microsoft Sans Serif" w:hAnsi="Microsoft Sans Serif" w:cs="Microsoft Sans Serif"/>
            <w:sz w:val="24"/>
            <w:szCs w:val="24"/>
            <w:shd w:val="clear" w:color="auto" w:fill="FFFFFF"/>
          </w:rPr>
          <w:t>Sustainable Development Goals</w:t>
        </w:r>
      </w:ins>
      <w:ins w:id="374" w:author="Charlie Meyrick" w:date="2024-02-14T15:00:00Z">
        <w:r w:rsidR="00F87D8C">
          <w:rPr>
            <w:rFonts w:ascii="Microsoft Sans Serif" w:hAnsi="Microsoft Sans Serif" w:cs="Microsoft Sans Serif"/>
            <w:sz w:val="24"/>
            <w:szCs w:val="24"/>
            <w:shd w:val="clear" w:color="auto" w:fill="FFFFFF"/>
          </w:rPr>
          <w:t>’</w:t>
        </w:r>
      </w:ins>
      <w:ins w:id="375" w:author="Charlie Meyrick" w:date="2024-02-14T14:59:00Z">
        <w:r w:rsidR="00F87D8C">
          <w:rPr>
            <w:rFonts w:ascii="Microsoft Sans Serif" w:hAnsi="Microsoft Sans Serif" w:cs="Microsoft Sans Serif"/>
            <w:sz w:val="24"/>
            <w:szCs w:val="24"/>
            <w:shd w:val="clear" w:color="auto" w:fill="FFFFFF"/>
          </w:rPr>
          <w:t xml:space="preserve"> (</w:t>
        </w:r>
      </w:ins>
      <w:del w:id="376" w:author="Charlie Meyrick" w:date="2024-02-14T14:59:00Z">
        <w:r w:rsidR="00755A1D" w:rsidDel="00F87D8C">
          <w:rPr>
            <w:rFonts w:ascii="Microsoft Sans Serif" w:hAnsi="Microsoft Sans Serif" w:cs="Microsoft Sans Serif"/>
            <w:sz w:val="24"/>
            <w:szCs w:val="24"/>
            <w:shd w:val="clear" w:color="auto" w:fill="FFFFFF"/>
          </w:rPr>
          <w:delText xml:space="preserve">in line with </w:delText>
        </w:r>
      </w:del>
      <w:r w:rsidR="00755A1D">
        <w:rPr>
          <w:rFonts w:ascii="Microsoft Sans Serif" w:hAnsi="Microsoft Sans Serif" w:cs="Microsoft Sans Serif"/>
          <w:sz w:val="24"/>
          <w:szCs w:val="24"/>
          <w:shd w:val="clear" w:color="auto" w:fill="FFFFFF"/>
        </w:rPr>
        <w:t>SDG 2</w:t>
      </w:r>
      <w:ins w:id="377" w:author="Charlie Meyrick" w:date="2024-02-14T14:59:00Z">
        <w:r w:rsidR="00F87D8C">
          <w:rPr>
            <w:rFonts w:ascii="Microsoft Sans Serif" w:hAnsi="Microsoft Sans Serif" w:cs="Microsoft Sans Serif"/>
            <w:sz w:val="24"/>
            <w:szCs w:val="24"/>
            <w:shd w:val="clear" w:color="auto" w:fill="FFFFFF"/>
          </w:rPr>
          <w:t>)</w:t>
        </w:r>
      </w:ins>
      <w:r w:rsidR="00755A1D">
        <w:rPr>
          <w:rFonts w:ascii="Microsoft Sans Serif" w:hAnsi="Microsoft Sans Serif" w:cs="Microsoft Sans Serif"/>
          <w:sz w:val="24"/>
          <w:szCs w:val="24"/>
          <w:shd w:val="clear" w:color="auto" w:fill="FFFFFF"/>
        </w:rPr>
        <w:t>.</w:t>
      </w:r>
      <w:ins w:id="378" w:author="Charlie Meyrick" w:date="2024-02-14T14:59:00Z">
        <w:r w:rsidR="00F87D8C">
          <w:rPr>
            <w:rFonts w:ascii="Microsoft Sans Serif" w:hAnsi="Microsoft Sans Serif" w:cs="Microsoft Sans Serif"/>
            <w:sz w:val="24"/>
            <w:szCs w:val="24"/>
            <w:shd w:val="clear" w:color="auto" w:fill="FFFFFF"/>
          </w:rPr>
          <w:t xml:space="preserve"> Conflicts around the world are a dangerous barrier to meeting this target.</w:t>
        </w:r>
      </w:ins>
    </w:p>
    <w:p w14:paraId="60DFE037" w14:textId="77777777" w:rsidR="00F87D8C" w:rsidRDefault="00EF33CC">
      <w:pPr>
        <w:rPr>
          <w:ins w:id="379" w:author="Charlie Meyrick" w:date="2024-02-14T15:03:00Z"/>
          <w:rFonts w:ascii="Microsoft Sans Serif" w:hAnsi="Microsoft Sans Serif" w:cs="Microsoft Sans Serif"/>
          <w:sz w:val="24"/>
          <w:szCs w:val="24"/>
          <w:shd w:val="clear" w:color="auto" w:fill="FFFFFF"/>
        </w:rPr>
      </w:pPr>
      <w:r w:rsidRPr="00A30FD3">
        <w:rPr>
          <w:rFonts w:ascii="Microsoft Sans Serif" w:hAnsi="Microsoft Sans Serif" w:cs="Microsoft Sans Serif"/>
          <w:sz w:val="24"/>
          <w:szCs w:val="24"/>
          <w:shd w:val="clear" w:color="auto" w:fill="FFFFFF"/>
        </w:rPr>
        <w:t>Th</w:t>
      </w:r>
      <w:r w:rsidR="00C14FDC">
        <w:rPr>
          <w:rFonts w:ascii="Microsoft Sans Serif" w:hAnsi="Microsoft Sans Serif" w:cs="Microsoft Sans Serif"/>
          <w:sz w:val="24"/>
          <w:szCs w:val="24"/>
          <w:shd w:val="clear" w:color="auto" w:fill="FFFFFF"/>
        </w:rPr>
        <w:t>e</w:t>
      </w:r>
      <w:ins w:id="380" w:author="Charlie Meyrick" w:date="2024-02-14T15:00:00Z">
        <w:r w:rsidR="00F87D8C">
          <w:rPr>
            <w:rFonts w:ascii="Microsoft Sans Serif" w:hAnsi="Microsoft Sans Serif" w:cs="Microsoft Sans Serif"/>
            <w:sz w:val="24"/>
            <w:szCs w:val="24"/>
            <w:shd w:val="clear" w:color="auto" w:fill="FFFFFF"/>
          </w:rPr>
          <w:t xml:space="preserve"> current</w:t>
        </w:r>
      </w:ins>
      <w:r w:rsidR="00A30FD3">
        <w:rPr>
          <w:rFonts w:ascii="Microsoft Sans Serif" w:hAnsi="Microsoft Sans Serif" w:cs="Microsoft Sans Serif"/>
          <w:sz w:val="24"/>
          <w:szCs w:val="24"/>
          <w:shd w:val="clear" w:color="auto" w:fill="FFFFFF"/>
        </w:rPr>
        <w:t xml:space="preserve"> food</w:t>
      </w:r>
      <w:r w:rsidR="00755A1D">
        <w:rPr>
          <w:rFonts w:ascii="Microsoft Sans Serif" w:hAnsi="Microsoft Sans Serif" w:cs="Microsoft Sans Serif"/>
          <w:sz w:val="24"/>
          <w:szCs w:val="24"/>
          <w:shd w:val="clear" w:color="auto" w:fill="FFFFFF"/>
        </w:rPr>
        <w:t xml:space="preserve"> crisis</w:t>
      </w:r>
      <w:r w:rsidR="00A30FD3">
        <w:rPr>
          <w:rFonts w:ascii="Microsoft Sans Serif" w:hAnsi="Microsoft Sans Serif" w:cs="Microsoft Sans Serif"/>
          <w:sz w:val="24"/>
          <w:szCs w:val="24"/>
          <w:shd w:val="clear" w:color="auto" w:fill="FFFFFF"/>
        </w:rPr>
        <w:t xml:space="preserve"> </w:t>
      </w:r>
      <w:del w:id="381" w:author="Charlie Meyrick" w:date="2024-02-14T15:00:00Z">
        <w:r w:rsidR="00A30FD3" w:rsidRPr="00A30FD3" w:rsidDel="00F87D8C">
          <w:rPr>
            <w:rFonts w:ascii="Microsoft Sans Serif" w:hAnsi="Microsoft Sans Serif" w:cs="Microsoft Sans Serif"/>
            <w:sz w:val="24"/>
            <w:szCs w:val="24"/>
            <w:shd w:val="clear" w:color="auto" w:fill="FFFFFF"/>
          </w:rPr>
          <w:delText>conundrum</w:delText>
        </w:r>
        <w:r w:rsidRPr="00A30FD3" w:rsidDel="00F87D8C">
          <w:rPr>
            <w:rFonts w:ascii="Microsoft Sans Serif" w:hAnsi="Microsoft Sans Serif" w:cs="Microsoft Sans Serif"/>
            <w:sz w:val="24"/>
            <w:szCs w:val="24"/>
            <w:shd w:val="clear" w:color="auto" w:fill="FFFFFF"/>
          </w:rPr>
          <w:delText xml:space="preserve"> </w:delText>
        </w:r>
        <w:r w:rsidR="00C14FDC" w:rsidDel="00F87D8C">
          <w:rPr>
            <w:rFonts w:ascii="Microsoft Sans Serif" w:hAnsi="Microsoft Sans Serif" w:cs="Microsoft Sans Serif"/>
            <w:sz w:val="24"/>
            <w:szCs w:val="24"/>
            <w:shd w:val="clear" w:color="auto" w:fill="FFFFFF"/>
          </w:rPr>
          <w:delText xml:space="preserve">in </w:delText>
        </w:r>
        <w:r w:rsidR="00EF216A" w:rsidRPr="00A30FD3" w:rsidDel="00F87D8C">
          <w:rPr>
            <w:rFonts w:ascii="Microsoft Sans Serif" w:hAnsi="Microsoft Sans Serif" w:cs="Microsoft Sans Serif"/>
            <w:sz w:val="24"/>
            <w:szCs w:val="24"/>
            <w:shd w:val="clear" w:color="auto" w:fill="FFFFFF"/>
          </w:rPr>
          <w:delText>Least Developed Countries (LDCs) and Low-Income Food-Deficit Countries (LIFDCs)</w:delText>
        </w:r>
        <w:r w:rsidR="008B3162" w:rsidDel="00F87D8C">
          <w:rPr>
            <w:rFonts w:ascii="Microsoft Sans Serif" w:hAnsi="Microsoft Sans Serif" w:cs="Microsoft Sans Serif"/>
            <w:sz w:val="24"/>
            <w:szCs w:val="24"/>
            <w:shd w:val="clear" w:color="auto" w:fill="FFFFFF"/>
          </w:rPr>
          <w:delText xml:space="preserve"> </w:delText>
        </w:r>
      </w:del>
      <w:r w:rsidR="008B3162" w:rsidRPr="00A30FD3">
        <w:rPr>
          <w:rFonts w:ascii="Microsoft Sans Serif" w:hAnsi="Microsoft Sans Serif" w:cs="Microsoft Sans Serif"/>
          <w:sz w:val="24"/>
          <w:szCs w:val="24"/>
          <w:shd w:val="clear" w:color="auto" w:fill="FFFFFF"/>
        </w:rPr>
        <w:t>presents an opportunity</w:t>
      </w:r>
      <w:r w:rsidRPr="00A30FD3">
        <w:rPr>
          <w:rFonts w:ascii="Microsoft Sans Serif" w:hAnsi="Microsoft Sans Serif" w:cs="Microsoft Sans Serif"/>
          <w:sz w:val="24"/>
          <w:szCs w:val="24"/>
          <w:shd w:val="clear" w:color="auto" w:fill="FFFFFF"/>
        </w:rPr>
        <w:t xml:space="preserve"> to learn some vital lessons. Countries heavily reliant on Ukrainian grains, such as wheat and corn,</w:t>
      </w:r>
      <w:r w:rsidR="00EF216A" w:rsidRPr="00A30FD3">
        <w:rPr>
          <w:rFonts w:ascii="Microsoft Sans Serif" w:hAnsi="Microsoft Sans Serif" w:cs="Microsoft Sans Serif"/>
          <w:sz w:val="24"/>
          <w:szCs w:val="24"/>
          <w:shd w:val="clear" w:color="auto" w:fill="FFFFFF"/>
        </w:rPr>
        <w:t xml:space="preserve"> </w:t>
      </w:r>
      <w:r w:rsidR="00A30FD3">
        <w:rPr>
          <w:rFonts w:ascii="Microsoft Sans Serif" w:hAnsi="Microsoft Sans Serif" w:cs="Microsoft Sans Serif"/>
          <w:sz w:val="24"/>
          <w:szCs w:val="24"/>
          <w:shd w:val="clear" w:color="auto" w:fill="FFFFFF"/>
        </w:rPr>
        <w:t>must</w:t>
      </w:r>
      <w:r w:rsidR="00EF216A" w:rsidRPr="00A30FD3">
        <w:rPr>
          <w:rFonts w:ascii="Microsoft Sans Serif" w:hAnsi="Microsoft Sans Serif" w:cs="Microsoft Sans Serif"/>
          <w:sz w:val="24"/>
          <w:szCs w:val="24"/>
          <w:shd w:val="clear" w:color="auto" w:fill="FFFFFF"/>
        </w:rPr>
        <w:t xml:space="preserve"> intensify their diversification and self-sufficie</w:t>
      </w:r>
      <w:r w:rsidR="00A30FD3">
        <w:rPr>
          <w:rFonts w:ascii="Microsoft Sans Serif" w:hAnsi="Microsoft Sans Serif" w:cs="Microsoft Sans Serif"/>
          <w:sz w:val="24"/>
          <w:szCs w:val="24"/>
          <w:shd w:val="clear" w:color="auto" w:fill="FFFFFF"/>
        </w:rPr>
        <w:t>ncy</w:t>
      </w:r>
      <w:r w:rsidR="00EF216A" w:rsidRPr="00A30FD3">
        <w:rPr>
          <w:rFonts w:ascii="Microsoft Sans Serif" w:hAnsi="Microsoft Sans Serif" w:cs="Microsoft Sans Serif"/>
          <w:sz w:val="24"/>
          <w:szCs w:val="24"/>
          <w:shd w:val="clear" w:color="auto" w:fill="FFFFFF"/>
        </w:rPr>
        <w:t xml:space="preserve"> efforts. They should</w:t>
      </w:r>
      <w:r w:rsidRPr="00A30FD3">
        <w:rPr>
          <w:rFonts w:ascii="Microsoft Sans Serif" w:hAnsi="Microsoft Sans Serif" w:cs="Microsoft Sans Serif"/>
          <w:sz w:val="24"/>
          <w:szCs w:val="24"/>
          <w:shd w:val="clear" w:color="auto" w:fill="FFFFFF"/>
        </w:rPr>
        <w:t xml:space="preserve"> seek alternative suppliers to mitigate potential shortages</w:t>
      </w:r>
      <w:r w:rsidR="00EF216A" w:rsidRPr="00A30FD3">
        <w:rPr>
          <w:rFonts w:ascii="Microsoft Sans Serif" w:hAnsi="Microsoft Sans Serif" w:cs="Microsoft Sans Serif"/>
          <w:sz w:val="24"/>
          <w:szCs w:val="24"/>
          <w:shd w:val="clear" w:color="auto" w:fill="FFFFFF"/>
        </w:rPr>
        <w:t>, as well as create a secure and business-friendly environment and policies that would allow for huge FDI into the agricultural sector to chart the</w:t>
      </w:r>
      <w:r w:rsidR="00A30FD3">
        <w:rPr>
          <w:rFonts w:ascii="Microsoft Sans Serif" w:hAnsi="Microsoft Sans Serif" w:cs="Microsoft Sans Serif"/>
          <w:sz w:val="24"/>
          <w:szCs w:val="24"/>
          <w:shd w:val="clear" w:color="auto" w:fill="FFFFFF"/>
        </w:rPr>
        <w:t xml:space="preserve"> course</w:t>
      </w:r>
      <w:r w:rsidR="00EF216A" w:rsidRPr="00A30FD3">
        <w:rPr>
          <w:rFonts w:ascii="Microsoft Sans Serif" w:hAnsi="Microsoft Sans Serif" w:cs="Microsoft Sans Serif"/>
          <w:sz w:val="24"/>
          <w:szCs w:val="24"/>
          <w:shd w:val="clear" w:color="auto" w:fill="FFFFFF"/>
        </w:rPr>
        <w:t xml:space="preserve"> for self-sufficiency in the production of basic food staples</w:t>
      </w:r>
      <w:r w:rsidRPr="00A30FD3">
        <w:rPr>
          <w:rFonts w:ascii="Microsoft Sans Serif" w:hAnsi="Microsoft Sans Serif" w:cs="Microsoft Sans Serif"/>
          <w:sz w:val="24"/>
          <w:szCs w:val="24"/>
          <w:shd w:val="clear" w:color="auto" w:fill="FFFFFF"/>
        </w:rPr>
        <w:t xml:space="preserve">. </w:t>
      </w:r>
    </w:p>
    <w:p w14:paraId="0323707D" w14:textId="5927B52C" w:rsidR="00EF33CC" w:rsidRPr="00A30FD3" w:rsidRDefault="00F87D8C">
      <w:pPr>
        <w:rPr>
          <w:rFonts w:ascii="Microsoft Sans Serif" w:hAnsi="Microsoft Sans Serif" w:cs="Microsoft Sans Serif"/>
          <w:sz w:val="24"/>
          <w:szCs w:val="24"/>
          <w:shd w:val="clear" w:color="auto" w:fill="FFFFFF"/>
        </w:rPr>
      </w:pPr>
      <w:ins w:id="382" w:author="Charlie Meyrick" w:date="2024-02-14T15:01:00Z">
        <w:r>
          <w:rPr>
            <w:rFonts w:ascii="Microsoft Sans Serif" w:hAnsi="Microsoft Sans Serif" w:cs="Microsoft Sans Serif"/>
            <w:sz w:val="24"/>
            <w:szCs w:val="24"/>
            <w:shd w:val="clear" w:color="auto" w:fill="FFFFFF"/>
          </w:rPr>
          <w:t>While the outcome of the Russo-Ukrainian war is far beyond the control of many developing and emerging economies, how they react to sustained food shortages is not. An active policy response, propped up by international support, is vital to protect the most vulernable households arou</w:t>
        </w:r>
      </w:ins>
      <w:ins w:id="383" w:author="Charlie Meyrick" w:date="2024-02-14T15:02:00Z">
        <w:r>
          <w:rPr>
            <w:rFonts w:ascii="Microsoft Sans Serif" w:hAnsi="Microsoft Sans Serif" w:cs="Microsoft Sans Serif"/>
            <w:sz w:val="24"/>
            <w:szCs w:val="24"/>
            <w:shd w:val="clear" w:color="auto" w:fill="FFFFFF"/>
          </w:rPr>
          <w:t>nd the world. The war has claimed many lives already. Keeping the tally</w:t>
        </w:r>
      </w:ins>
      <w:ins w:id="384" w:author="Charlie Meyrick" w:date="2024-02-14T15:03:00Z">
        <w:r>
          <w:rPr>
            <w:rFonts w:ascii="Microsoft Sans Serif" w:hAnsi="Microsoft Sans Serif" w:cs="Microsoft Sans Serif"/>
            <w:sz w:val="24"/>
            <w:szCs w:val="24"/>
            <w:shd w:val="clear" w:color="auto" w:fill="FFFFFF"/>
          </w:rPr>
          <w:t xml:space="preserve"> of victims</w:t>
        </w:r>
      </w:ins>
      <w:ins w:id="385" w:author="Charlie Meyrick" w:date="2024-02-14T15:02:00Z">
        <w:r>
          <w:rPr>
            <w:rFonts w:ascii="Microsoft Sans Serif" w:hAnsi="Microsoft Sans Serif" w:cs="Microsoft Sans Serif"/>
            <w:sz w:val="24"/>
            <w:szCs w:val="24"/>
            <w:shd w:val="clear" w:color="auto" w:fill="FFFFFF"/>
          </w:rPr>
          <w:t xml:space="preserve"> </w:t>
        </w:r>
      </w:ins>
      <w:ins w:id="386" w:author="Charlie Meyrick" w:date="2024-02-14T15:03:00Z">
        <w:r>
          <w:rPr>
            <w:rFonts w:ascii="Microsoft Sans Serif" w:hAnsi="Microsoft Sans Serif" w:cs="Microsoft Sans Serif"/>
            <w:sz w:val="24"/>
            <w:szCs w:val="24"/>
            <w:shd w:val="clear" w:color="auto" w:fill="FFFFFF"/>
          </w:rPr>
          <w:t>of</w:t>
        </w:r>
      </w:ins>
      <w:ins w:id="387" w:author="Charlie Meyrick" w:date="2024-02-14T15:02:00Z">
        <w:r>
          <w:rPr>
            <w:rFonts w:ascii="Microsoft Sans Serif" w:hAnsi="Microsoft Sans Serif" w:cs="Microsoft Sans Serif"/>
            <w:sz w:val="24"/>
            <w:szCs w:val="24"/>
            <w:shd w:val="clear" w:color="auto" w:fill="FFFFFF"/>
          </w:rPr>
          <w:t xml:space="preserve"> food shortages down</w:t>
        </w:r>
      </w:ins>
      <w:ins w:id="388" w:author="Charlie Meyrick" w:date="2024-02-14T15:03:00Z">
        <w:r>
          <w:rPr>
            <w:rFonts w:ascii="Microsoft Sans Serif" w:hAnsi="Microsoft Sans Serif" w:cs="Microsoft Sans Serif"/>
            <w:sz w:val="24"/>
            <w:szCs w:val="24"/>
            <w:shd w:val="clear" w:color="auto" w:fill="FFFFFF"/>
          </w:rPr>
          <w:t xml:space="preserve"> to a minimum</w:t>
        </w:r>
      </w:ins>
      <w:ins w:id="389" w:author="Charlie Meyrick" w:date="2024-02-14T15:02:00Z">
        <w:r>
          <w:rPr>
            <w:rFonts w:ascii="Microsoft Sans Serif" w:hAnsi="Microsoft Sans Serif" w:cs="Microsoft Sans Serif"/>
            <w:sz w:val="24"/>
            <w:szCs w:val="24"/>
            <w:shd w:val="clear" w:color="auto" w:fill="FFFFFF"/>
          </w:rPr>
          <w:t xml:space="preserve"> should be a critical concern for policy-makers worldwide</w:t>
        </w:r>
      </w:ins>
      <w:ins w:id="390" w:author="Charlie Meyrick" w:date="2024-02-14T15:03:00Z">
        <w:r>
          <w:rPr>
            <w:rFonts w:ascii="Microsoft Sans Serif" w:hAnsi="Microsoft Sans Serif" w:cs="Microsoft Sans Serif"/>
            <w:sz w:val="24"/>
            <w:szCs w:val="24"/>
            <w:shd w:val="clear" w:color="auto" w:fill="FFFFFF"/>
          </w:rPr>
          <w:t>.</w:t>
        </w:r>
      </w:ins>
    </w:p>
    <w:p w14:paraId="75980872" w14:textId="77777777" w:rsidR="00443677" w:rsidRDefault="00443677" w:rsidP="00F64B59">
      <w:pPr>
        <w:jc w:val="both"/>
        <w:rPr>
          <w:rFonts w:ascii="Arial" w:hAnsi="Arial" w:cs="Arial"/>
          <w:b/>
          <w:bCs/>
          <w:color w:val="000000" w:themeColor="text1"/>
          <w:sz w:val="24"/>
          <w:szCs w:val="24"/>
        </w:rPr>
      </w:pPr>
    </w:p>
    <w:p w14:paraId="0B9BC4E8" w14:textId="257ADDB4" w:rsidR="00F64B59" w:rsidRPr="00FB3D43" w:rsidRDefault="00F64B59" w:rsidP="00F64B59">
      <w:pPr>
        <w:jc w:val="both"/>
        <w:rPr>
          <w:rFonts w:ascii="Arial" w:hAnsi="Arial" w:cs="Arial"/>
          <w:b/>
          <w:bCs/>
          <w:color w:val="000000" w:themeColor="text1"/>
          <w:sz w:val="24"/>
          <w:szCs w:val="24"/>
        </w:rPr>
      </w:pPr>
      <w:r w:rsidRPr="003F01B9">
        <w:rPr>
          <w:rFonts w:ascii="Arial" w:hAnsi="Arial" w:cs="Arial"/>
          <w:b/>
          <w:bCs/>
          <w:color w:val="000000" w:themeColor="text1"/>
          <w:sz w:val="24"/>
          <w:szCs w:val="24"/>
        </w:rPr>
        <w:t>Where can I find out more?</w:t>
      </w:r>
    </w:p>
    <w:p w14:paraId="643EACA7" w14:textId="5593B54E" w:rsidR="00FB17C2" w:rsidRPr="00537A4A" w:rsidRDefault="00B603FF">
      <w:pPr>
        <w:pStyle w:val="ListParagraph"/>
        <w:numPr>
          <w:ilvl w:val="0"/>
          <w:numId w:val="1"/>
        </w:numPr>
        <w:rPr>
          <w:rFonts w:ascii="Microsoft Sans Serif" w:hAnsi="Microsoft Sans Serif" w:cs="Microsoft Sans Serif"/>
          <w:sz w:val="24"/>
          <w:szCs w:val="24"/>
          <w:shd w:val="clear" w:color="auto" w:fill="FFFFFF"/>
          <w:rPrChange w:id="391" w:author="Charlie Meyrick" w:date="2024-02-14T15:04:00Z">
            <w:rPr>
              <w:shd w:val="clear" w:color="auto" w:fill="FFFFFF"/>
            </w:rPr>
          </w:rPrChange>
        </w:rPr>
        <w:pPrChange w:id="392" w:author="Charlie Meyrick" w:date="2024-02-14T15:04:00Z">
          <w:pPr/>
        </w:pPrChange>
      </w:pPr>
      <w:r w:rsidRPr="00537A4A">
        <w:rPr>
          <w:rFonts w:ascii="Microsoft Sans Serif" w:hAnsi="Microsoft Sans Serif" w:cs="Microsoft Sans Serif"/>
          <w:sz w:val="24"/>
          <w:szCs w:val="24"/>
          <w:shd w:val="clear" w:color="auto" w:fill="FFFFFF"/>
          <w:rPrChange w:id="393" w:author="Charlie Meyrick" w:date="2024-02-14T15:04:00Z">
            <w:rPr>
              <w:shd w:val="clear" w:color="auto" w:fill="FFFFFF"/>
            </w:rPr>
          </w:rPrChange>
        </w:rPr>
        <w:t xml:space="preserve">The </w:t>
      </w:r>
      <w:r w:rsidRPr="00537A4A">
        <w:fldChar w:fldCharType="begin"/>
      </w:r>
      <w:r>
        <w:instrText>HYPERLINK "https://globaltradedata.wto.org/real-time-data"</w:instrText>
      </w:r>
      <w:r w:rsidRPr="00537A4A">
        <w:fldChar w:fldCharType="separate"/>
      </w:r>
      <w:r w:rsidRPr="00537A4A">
        <w:rPr>
          <w:rStyle w:val="Hyperlink"/>
          <w:rFonts w:ascii="Microsoft Sans Serif" w:hAnsi="Microsoft Sans Serif" w:cs="Microsoft Sans Serif"/>
          <w:sz w:val="24"/>
          <w:szCs w:val="24"/>
          <w:shd w:val="clear" w:color="auto" w:fill="FFFFFF"/>
        </w:rPr>
        <w:t>World Trade Organisation</w:t>
      </w:r>
      <w:r w:rsidRPr="00537A4A">
        <w:rPr>
          <w:rStyle w:val="Hyperlink"/>
          <w:rFonts w:ascii="Microsoft Sans Serif" w:hAnsi="Microsoft Sans Serif" w:cs="Microsoft Sans Serif"/>
          <w:sz w:val="24"/>
          <w:szCs w:val="24"/>
          <w:shd w:val="clear" w:color="auto" w:fill="FFFFFF"/>
        </w:rPr>
        <w:fldChar w:fldCharType="end"/>
      </w:r>
      <w:r w:rsidRPr="00537A4A">
        <w:rPr>
          <w:rFonts w:ascii="Microsoft Sans Serif" w:hAnsi="Microsoft Sans Serif" w:cs="Microsoft Sans Serif"/>
          <w:sz w:val="24"/>
          <w:szCs w:val="24"/>
          <w:shd w:val="clear" w:color="auto" w:fill="FFFFFF"/>
          <w:rPrChange w:id="394" w:author="Charlie Meyrick" w:date="2024-02-14T15:04:00Z">
            <w:rPr>
              <w:shd w:val="clear" w:color="auto" w:fill="FFFFFF"/>
            </w:rPr>
          </w:rPrChange>
        </w:rPr>
        <w:t xml:space="preserve"> </w:t>
      </w:r>
      <w:r w:rsidR="00362CF9" w:rsidRPr="00537A4A">
        <w:rPr>
          <w:rFonts w:ascii="Microsoft Sans Serif" w:hAnsi="Microsoft Sans Serif" w:cs="Microsoft Sans Serif"/>
          <w:sz w:val="24"/>
          <w:szCs w:val="24"/>
          <w:shd w:val="clear" w:color="auto" w:fill="FFFFFF"/>
          <w:rPrChange w:id="395" w:author="Charlie Meyrick" w:date="2024-02-14T15:04:00Z">
            <w:rPr>
              <w:shd w:val="clear" w:color="auto" w:fill="FFFFFF"/>
            </w:rPr>
          </w:rPrChange>
        </w:rPr>
        <w:t xml:space="preserve">regularly </w:t>
      </w:r>
      <w:r w:rsidR="00314E39" w:rsidRPr="00537A4A">
        <w:rPr>
          <w:rFonts w:ascii="Microsoft Sans Serif" w:hAnsi="Microsoft Sans Serif" w:cs="Microsoft Sans Serif"/>
          <w:sz w:val="24"/>
          <w:szCs w:val="24"/>
          <w:shd w:val="clear" w:color="auto" w:fill="FFFFFF"/>
          <w:rPrChange w:id="396" w:author="Charlie Meyrick" w:date="2024-02-14T15:04:00Z">
            <w:rPr>
              <w:shd w:val="clear" w:color="auto" w:fill="FFFFFF"/>
            </w:rPr>
          </w:rPrChange>
        </w:rPr>
        <w:t xml:space="preserve">releases </w:t>
      </w:r>
      <w:r w:rsidR="00362CF9" w:rsidRPr="00537A4A">
        <w:rPr>
          <w:rFonts w:ascii="Microsoft Sans Serif" w:hAnsi="Microsoft Sans Serif" w:cs="Microsoft Sans Serif"/>
          <w:sz w:val="24"/>
          <w:szCs w:val="24"/>
          <w:shd w:val="clear" w:color="auto" w:fill="FFFFFF"/>
          <w:rPrChange w:id="397" w:author="Charlie Meyrick" w:date="2024-02-14T15:04:00Z">
            <w:rPr>
              <w:shd w:val="clear" w:color="auto" w:fill="FFFFFF"/>
            </w:rPr>
          </w:rPrChange>
        </w:rPr>
        <w:t>real-time</w:t>
      </w:r>
      <w:r w:rsidR="00314E39" w:rsidRPr="00537A4A">
        <w:rPr>
          <w:rFonts w:ascii="Microsoft Sans Serif" w:hAnsi="Microsoft Sans Serif" w:cs="Microsoft Sans Serif"/>
          <w:sz w:val="24"/>
          <w:szCs w:val="24"/>
          <w:shd w:val="clear" w:color="auto" w:fill="FFFFFF"/>
          <w:rPrChange w:id="398" w:author="Charlie Meyrick" w:date="2024-02-14T15:04:00Z">
            <w:rPr>
              <w:shd w:val="clear" w:color="auto" w:fill="FFFFFF"/>
            </w:rPr>
          </w:rPrChange>
        </w:rPr>
        <w:t xml:space="preserve"> da</w:t>
      </w:r>
      <w:r w:rsidR="00E75F48" w:rsidRPr="00537A4A">
        <w:rPr>
          <w:rFonts w:ascii="Microsoft Sans Serif" w:hAnsi="Microsoft Sans Serif" w:cs="Microsoft Sans Serif"/>
          <w:sz w:val="24"/>
          <w:szCs w:val="24"/>
          <w:shd w:val="clear" w:color="auto" w:fill="FFFFFF"/>
          <w:rPrChange w:id="399" w:author="Charlie Meyrick" w:date="2024-02-14T15:04:00Z">
            <w:rPr>
              <w:shd w:val="clear" w:color="auto" w:fill="FFFFFF"/>
            </w:rPr>
          </w:rPrChange>
        </w:rPr>
        <w:t>taset</w:t>
      </w:r>
      <w:r w:rsidR="00362CF9" w:rsidRPr="00537A4A">
        <w:rPr>
          <w:rFonts w:ascii="Microsoft Sans Serif" w:hAnsi="Microsoft Sans Serif" w:cs="Microsoft Sans Serif"/>
          <w:sz w:val="24"/>
          <w:szCs w:val="24"/>
          <w:shd w:val="clear" w:color="auto" w:fill="FFFFFF"/>
          <w:rPrChange w:id="400" w:author="Charlie Meyrick" w:date="2024-02-14T15:04:00Z">
            <w:rPr>
              <w:shd w:val="clear" w:color="auto" w:fill="FFFFFF"/>
            </w:rPr>
          </w:rPrChange>
        </w:rPr>
        <w:t>s</w:t>
      </w:r>
      <w:r w:rsidR="00E75F48" w:rsidRPr="00537A4A">
        <w:rPr>
          <w:rFonts w:ascii="Microsoft Sans Serif" w:hAnsi="Microsoft Sans Serif" w:cs="Microsoft Sans Serif"/>
          <w:sz w:val="24"/>
          <w:szCs w:val="24"/>
          <w:shd w:val="clear" w:color="auto" w:fill="FFFFFF"/>
          <w:rPrChange w:id="401" w:author="Charlie Meyrick" w:date="2024-02-14T15:04:00Z">
            <w:rPr>
              <w:shd w:val="clear" w:color="auto" w:fill="FFFFFF"/>
            </w:rPr>
          </w:rPrChange>
        </w:rPr>
        <w:t xml:space="preserve"> </w:t>
      </w:r>
      <w:r w:rsidR="00362CF9" w:rsidRPr="00537A4A">
        <w:rPr>
          <w:rFonts w:ascii="Microsoft Sans Serif" w:hAnsi="Microsoft Sans Serif" w:cs="Microsoft Sans Serif"/>
          <w:sz w:val="24"/>
          <w:szCs w:val="24"/>
          <w:shd w:val="clear" w:color="auto" w:fill="FFFFFF"/>
          <w:rPrChange w:id="402" w:author="Charlie Meyrick" w:date="2024-02-14T15:04:00Z">
            <w:rPr>
              <w:shd w:val="clear" w:color="auto" w:fill="FFFFFF"/>
            </w:rPr>
          </w:rPrChange>
        </w:rPr>
        <w:t>showing trends and directions of agricultural exports and imports worldwide</w:t>
      </w:r>
      <w:r w:rsidR="007143F8" w:rsidRPr="00537A4A">
        <w:rPr>
          <w:rFonts w:ascii="Microsoft Sans Serif" w:hAnsi="Microsoft Sans Serif" w:cs="Microsoft Sans Serif"/>
          <w:sz w:val="24"/>
          <w:szCs w:val="24"/>
          <w:shd w:val="clear" w:color="auto" w:fill="FFFFFF"/>
          <w:rPrChange w:id="403" w:author="Charlie Meyrick" w:date="2024-02-14T15:04:00Z">
            <w:rPr>
              <w:shd w:val="clear" w:color="auto" w:fill="FFFFFF"/>
            </w:rPr>
          </w:rPrChange>
        </w:rPr>
        <w:t>.</w:t>
      </w:r>
    </w:p>
    <w:p w14:paraId="3E3D1F3F" w14:textId="6DBA97E7" w:rsidR="00FB17C2" w:rsidRPr="00537A4A" w:rsidRDefault="00000000">
      <w:pPr>
        <w:pStyle w:val="ListParagraph"/>
        <w:numPr>
          <w:ilvl w:val="0"/>
          <w:numId w:val="1"/>
        </w:numPr>
        <w:rPr>
          <w:rFonts w:ascii="Microsoft Sans Serif" w:hAnsi="Microsoft Sans Serif" w:cs="Microsoft Sans Serif"/>
          <w:sz w:val="24"/>
          <w:szCs w:val="24"/>
          <w:shd w:val="clear" w:color="auto" w:fill="FFFFFF"/>
          <w:rPrChange w:id="404" w:author="Charlie Meyrick" w:date="2024-02-14T15:04:00Z">
            <w:rPr>
              <w:shd w:val="clear" w:color="auto" w:fill="FFFFFF"/>
            </w:rPr>
          </w:rPrChange>
        </w:rPr>
        <w:pPrChange w:id="405" w:author="Charlie Meyrick" w:date="2024-02-14T15:04:00Z">
          <w:pPr/>
        </w:pPrChange>
      </w:pPr>
      <w:r w:rsidRPr="00537A4A">
        <w:fldChar w:fldCharType="begin"/>
      </w:r>
      <w:r>
        <w:instrText>HYPERLINK "https://www.ifpri.org/landing/war-ukraine-blog-landing-page"</w:instrText>
      </w:r>
      <w:r w:rsidRPr="00537A4A">
        <w:fldChar w:fldCharType="separate"/>
      </w:r>
      <w:r w:rsidR="00F257F4" w:rsidRPr="00537A4A">
        <w:rPr>
          <w:rStyle w:val="Hyperlink"/>
          <w:rFonts w:ascii="Microsoft Sans Serif" w:hAnsi="Microsoft Sans Serif" w:cs="Microsoft Sans Serif"/>
          <w:sz w:val="24"/>
          <w:szCs w:val="24"/>
          <w:shd w:val="clear" w:color="auto" w:fill="FFFFFF"/>
        </w:rPr>
        <w:t>The International Food Policy Research Institute (IFPRI)</w:t>
      </w:r>
      <w:r w:rsidRPr="00537A4A">
        <w:rPr>
          <w:rStyle w:val="Hyperlink"/>
          <w:rFonts w:ascii="Microsoft Sans Serif" w:hAnsi="Microsoft Sans Serif" w:cs="Microsoft Sans Serif"/>
          <w:sz w:val="24"/>
          <w:szCs w:val="24"/>
          <w:shd w:val="clear" w:color="auto" w:fill="FFFFFF"/>
        </w:rPr>
        <w:fldChar w:fldCharType="end"/>
      </w:r>
      <w:r w:rsidR="00FB17C2" w:rsidRPr="00537A4A">
        <w:rPr>
          <w:rFonts w:ascii="Microsoft Sans Serif" w:hAnsi="Microsoft Sans Serif" w:cs="Microsoft Sans Serif"/>
          <w:sz w:val="24"/>
          <w:szCs w:val="24"/>
          <w:shd w:val="clear" w:color="auto" w:fill="FFFFFF"/>
          <w:rPrChange w:id="406" w:author="Charlie Meyrick" w:date="2024-02-14T15:04:00Z">
            <w:rPr>
              <w:shd w:val="clear" w:color="auto" w:fill="FFFFFF"/>
            </w:rPr>
          </w:rPrChange>
        </w:rPr>
        <w:t xml:space="preserve"> ho</w:t>
      </w:r>
      <w:r w:rsidR="00C17FC4" w:rsidRPr="00537A4A">
        <w:rPr>
          <w:rFonts w:ascii="Microsoft Sans Serif" w:hAnsi="Microsoft Sans Serif" w:cs="Microsoft Sans Serif"/>
          <w:sz w:val="24"/>
          <w:szCs w:val="24"/>
          <w:shd w:val="clear" w:color="auto" w:fill="FFFFFF"/>
          <w:rPrChange w:id="407" w:author="Charlie Meyrick" w:date="2024-02-14T15:04:00Z">
            <w:rPr>
              <w:shd w:val="clear" w:color="auto" w:fill="FFFFFF"/>
            </w:rPr>
          </w:rPrChange>
        </w:rPr>
        <w:t>sts</w:t>
      </w:r>
      <w:r w:rsidR="00FB17C2" w:rsidRPr="00537A4A">
        <w:rPr>
          <w:rFonts w:ascii="Microsoft Sans Serif" w:hAnsi="Microsoft Sans Serif" w:cs="Microsoft Sans Serif"/>
          <w:sz w:val="24"/>
          <w:szCs w:val="24"/>
          <w:shd w:val="clear" w:color="auto" w:fill="FFFFFF"/>
          <w:rPrChange w:id="408" w:author="Charlie Meyrick" w:date="2024-02-14T15:04:00Z">
            <w:rPr>
              <w:shd w:val="clear" w:color="auto" w:fill="FFFFFF"/>
            </w:rPr>
          </w:rPrChange>
        </w:rPr>
        <w:t xml:space="preserve"> </w:t>
      </w:r>
      <w:r w:rsidR="00C17FC4" w:rsidRPr="00537A4A">
        <w:rPr>
          <w:rFonts w:ascii="Microsoft Sans Serif" w:hAnsi="Microsoft Sans Serif" w:cs="Microsoft Sans Serif"/>
          <w:sz w:val="24"/>
          <w:szCs w:val="24"/>
          <w:shd w:val="clear" w:color="auto" w:fill="FFFFFF"/>
          <w:rPrChange w:id="409" w:author="Charlie Meyrick" w:date="2024-02-14T15:04:00Z">
            <w:rPr>
              <w:shd w:val="clear" w:color="auto" w:fill="FFFFFF"/>
            </w:rPr>
          </w:rPrChange>
        </w:rPr>
        <w:t>a blog series</w:t>
      </w:r>
      <w:r w:rsidR="00FB17C2" w:rsidRPr="00537A4A">
        <w:rPr>
          <w:rFonts w:ascii="Microsoft Sans Serif" w:hAnsi="Microsoft Sans Serif" w:cs="Microsoft Sans Serif"/>
          <w:sz w:val="24"/>
          <w:szCs w:val="24"/>
          <w:shd w:val="clear" w:color="auto" w:fill="FFFFFF"/>
          <w:rPrChange w:id="410" w:author="Charlie Meyrick" w:date="2024-02-14T15:04:00Z">
            <w:rPr>
              <w:shd w:val="clear" w:color="auto" w:fill="FFFFFF"/>
            </w:rPr>
          </w:rPrChange>
        </w:rPr>
        <w:t xml:space="preserve"> where </w:t>
      </w:r>
      <w:r w:rsidR="00C17FC4" w:rsidRPr="00537A4A">
        <w:rPr>
          <w:rFonts w:ascii="Microsoft Sans Serif" w:hAnsi="Microsoft Sans Serif" w:cs="Microsoft Sans Serif"/>
          <w:sz w:val="24"/>
          <w:szCs w:val="24"/>
          <w:shd w:val="clear" w:color="auto" w:fill="FFFFFF"/>
          <w:rPrChange w:id="411" w:author="Charlie Meyrick" w:date="2024-02-14T15:04:00Z">
            <w:rPr>
              <w:shd w:val="clear" w:color="auto" w:fill="FFFFFF"/>
            </w:rPr>
          </w:rPrChange>
        </w:rPr>
        <w:t xml:space="preserve">the </w:t>
      </w:r>
      <w:r w:rsidR="00FB17C2" w:rsidRPr="00537A4A">
        <w:rPr>
          <w:rFonts w:ascii="Microsoft Sans Serif" w:hAnsi="Microsoft Sans Serif" w:cs="Microsoft Sans Serif"/>
          <w:sz w:val="24"/>
          <w:szCs w:val="24"/>
          <w:shd w:val="clear" w:color="auto" w:fill="FFFFFF"/>
          <w:rPrChange w:id="412" w:author="Charlie Meyrick" w:date="2024-02-14T15:04:00Z">
            <w:rPr>
              <w:shd w:val="clear" w:color="auto" w:fill="FFFFFF"/>
            </w:rPr>
          </w:rPrChange>
        </w:rPr>
        <w:t>impact of global phenomen</w:t>
      </w:r>
      <w:r w:rsidR="00C17FC4" w:rsidRPr="00537A4A">
        <w:rPr>
          <w:rFonts w:ascii="Microsoft Sans Serif" w:hAnsi="Microsoft Sans Serif" w:cs="Microsoft Sans Serif"/>
          <w:sz w:val="24"/>
          <w:szCs w:val="24"/>
          <w:shd w:val="clear" w:color="auto" w:fill="FFFFFF"/>
          <w:rPrChange w:id="413" w:author="Charlie Meyrick" w:date="2024-02-14T15:04:00Z">
            <w:rPr>
              <w:shd w:val="clear" w:color="auto" w:fill="FFFFFF"/>
            </w:rPr>
          </w:rPrChange>
        </w:rPr>
        <w:t>a</w:t>
      </w:r>
      <w:r w:rsidR="00FB17C2" w:rsidRPr="00537A4A">
        <w:rPr>
          <w:rFonts w:ascii="Microsoft Sans Serif" w:hAnsi="Microsoft Sans Serif" w:cs="Microsoft Sans Serif"/>
          <w:sz w:val="24"/>
          <w:szCs w:val="24"/>
          <w:shd w:val="clear" w:color="auto" w:fill="FFFFFF"/>
          <w:rPrChange w:id="414" w:author="Charlie Meyrick" w:date="2024-02-14T15:04:00Z">
            <w:rPr>
              <w:shd w:val="clear" w:color="auto" w:fill="FFFFFF"/>
            </w:rPr>
          </w:rPrChange>
        </w:rPr>
        <w:t xml:space="preserve"> like the war in Ukraine on food systems </w:t>
      </w:r>
      <w:r w:rsidR="00C17FC4" w:rsidRPr="00537A4A">
        <w:rPr>
          <w:rFonts w:ascii="Microsoft Sans Serif" w:hAnsi="Microsoft Sans Serif" w:cs="Microsoft Sans Serif"/>
          <w:sz w:val="24"/>
          <w:szCs w:val="24"/>
          <w:shd w:val="clear" w:color="auto" w:fill="FFFFFF"/>
          <w:rPrChange w:id="415" w:author="Charlie Meyrick" w:date="2024-02-14T15:04:00Z">
            <w:rPr>
              <w:shd w:val="clear" w:color="auto" w:fill="FFFFFF"/>
            </w:rPr>
          </w:rPrChange>
        </w:rPr>
        <w:t>is</w:t>
      </w:r>
      <w:r w:rsidR="00FB17C2" w:rsidRPr="00537A4A">
        <w:rPr>
          <w:rFonts w:ascii="Microsoft Sans Serif" w:hAnsi="Microsoft Sans Serif" w:cs="Microsoft Sans Serif"/>
          <w:sz w:val="24"/>
          <w:szCs w:val="24"/>
          <w:shd w:val="clear" w:color="auto" w:fill="FFFFFF"/>
          <w:rPrChange w:id="416" w:author="Charlie Meyrick" w:date="2024-02-14T15:04:00Z">
            <w:rPr>
              <w:shd w:val="clear" w:color="auto" w:fill="FFFFFF"/>
            </w:rPr>
          </w:rPrChange>
        </w:rPr>
        <w:t xml:space="preserve"> routinely discussed</w:t>
      </w:r>
      <w:r w:rsidR="00C17FC4" w:rsidRPr="00537A4A">
        <w:rPr>
          <w:rFonts w:ascii="Microsoft Sans Serif" w:hAnsi="Microsoft Sans Serif" w:cs="Microsoft Sans Serif"/>
          <w:sz w:val="24"/>
          <w:szCs w:val="24"/>
          <w:shd w:val="clear" w:color="auto" w:fill="FFFFFF"/>
          <w:rPrChange w:id="417" w:author="Charlie Meyrick" w:date="2024-02-14T15:04:00Z">
            <w:rPr>
              <w:shd w:val="clear" w:color="auto" w:fill="FFFFFF"/>
            </w:rPr>
          </w:rPrChange>
        </w:rPr>
        <w:t>.</w:t>
      </w:r>
    </w:p>
    <w:p w14:paraId="618DD9B0" w14:textId="6C7859A7" w:rsidR="00FB17C2" w:rsidRPr="00537A4A" w:rsidRDefault="007E6F9D">
      <w:pPr>
        <w:pStyle w:val="ListParagraph"/>
        <w:numPr>
          <w:ilvl w:val="0"/>
          <w:numId w:val="1"/>
        </w:numPr>
        <w:rPr>
          <w:rFonts w:ascii="Microsoft Sans Serif" w:hAnsi="Microsoft Sans Serif" w:cs="Microsoft Sans Serif"/>
          <w:sz w:val="24"/>
          <w:szCs w:val="24"/>
          <w:shd w:val="clear" w:color="auto" w:fill="FFFFFF"/>
          <w:rPrChange w:id="418" w:author="Charlie Meyrick" w:date="2024-02-14T15:04:00Z">
            <w:rPr>
              <w:shd w:val="clear" w:color="auto" w:fill="FFFFFF"/>
            </w:rPr>
          </w:rPrChange>
        </w:rPr>
        <w:pPrChange w:id="419" w:author="Charlie Meyrick" w:date="2024-02-14T15:04:00Z">
          <w:pPr/>
        </w:pPrChange>
      </w:pPr>
      <w:r w:rsidRPr="00537A4A">
        <w:rPr>
          <w:rFonts w:ascii="Microsoft Sans Serif" w:hAnsi="Microsoft Sans Serif" w:cs="Microsoft Sans Serif"/>
          <w:sz w:val="24"/>
          <w:szCs w:val="24"/>
          <w:shd w:val="clear" w:color="auto" w:fill="FFFFFF"/>
          <w:rPrChange w:id="420" w:author="Charlie Meyrick" w:date="2024-02-14T15:04:00Z">
            <w:rPr>
              <w:shd w:val="clear" w:color="auto" w:fill="FFFFFF"/>
            </w:rPr>
          </w:rPrChange>
        </w:rPr>
        <w:t>The F</w:t>
      </w:r>
      <w:r w:rsidR="00452161" w:rsidRPr="00537A4A">
        <w:rPr>
          <w:rFonts w:ascii="Microsoft Sans Serif" w:hAnsi="Microsoft Sans Serif" w:cs="Microsoft Sans Serif"/>
          <w:sz w:val="24"/>
          <w:szCs w:val="24"/>
          <w:shd w:val="clear" w:color="auto" w:fill="FFFFFF"/>
          <w:rPrChange w:id="421" w:author="Charlie Meyrick" w:date="2024-02-14T15:04:00Z">
            <w:rPr>
              <w:shd w:val="clear" w:color="auto" w:fill="FFFFFF"/>
            </w:rPr>
          </w:rPrChange>
        </w:rPr>
        <w:t>ood and Agricultural Organization (FAO)</w:t>
      </w:r>
      <w:r w:rsidR="008B50D5" w:rsidRPr="00537A4A">
        <w:rPr>
          <w:rFonts w:ascii="Microsoft Sans Serif" w:hAnsi="Microsoft Sans Serif" w:cs="Microsoft Sans Serif"/>
          <w:sz w:val="24"/>
          <w:szCs w:val="24"/>
          <w:shd w:val="clear" w:color="auto" w:fill="FFFFFF"/>
          <w:rPrChange w:id="422" w:author="Charlie Meyrick" w:date="2024-02-14T15:04:00Z">
            <w:rPr>
              <w:shd w:val="clear" w:color="auto" w:fill="FFFFFF"/>
            </w:rPr>
          </w:rPrChange>
        </w:rPr>
        <w:t xml:space="preserve"> </w:t>
      </w:r>
      <w:r w:rsidR="00A57720" w:rsidRPr="00537A4A">
        <w:rPr>
          <w:rFonts w:ascii="Microsoft Sans Serif" w:hAnsi="Microsoft Sans Serif" w:cs="Microsoft Sans Serif"/>
          <w:sz w:val="24"/>
          <w:szCs w:val="24"/>
          <w:shd w:val="clear" w:color="auto" w:fill="FFFFFF"/>
          <w:rPrChange w:id="423" w:author="Charlie Meyrick" w:date="2024-02-14T15:04:00Z">
            <w:rPr>
              <w:shd w:val="clear" w:color="auto" w:fill="FFFFFF"/>
            </w:rPr>
          </w:rPrChange>
        </w:rPr>
        <w:t xml:space="preserve">has a </w:t>
      </w:r>
      <w:r w:rsidRPr="00537A4A">
        <w:fldChar w:fldCharType="begin"/>
      </w:r>
      <w:r>
        <w:instrText>HYPERLINK "https://fpma.fao.org/giews/fpmat4/" \l "/dashboard/home"</w:instrText>
      </w:r>
      <w:r w:rsidRPr="00537A4A">
        <w:fldChar w:fldCharType="separate"/>
      </w:r>
      <w:r w:rsidR="00F32550" w:rsidRPr="00537A4A">
        <w:rPr>
          <w:rStyle w:val="Hyperlink"/>
          <w:rFonts w:ascii="Microsoft Sans Serif" w:hAnsi="Microsoft Sans Serif" w:cs="Microsoft Sans Serif"/>
          <w:sz w:val="24"/>
          <w:szCs w:val="24"/>
          <w:shd w:val="clear" w:color="auto" w:fill="FFFFFF"/>
        </w:rPr>
        <w:t>Food Price Monitoring and Analysis (FPMA) Tool</w:t>
      </w:r>
      <w:r w:rsidRPr="00537A4A">
        <w:rPr>
          <w:rStyle w:val="Hyperlink"/>
          <w:rFonts w:ascii="Microsoft Sans Serif" w:hAnsi="Microsoft Sans Serif" w:cs="Microsoft Sans Serif"/>
          <w:sz w:val="24"/>
          <w:szCs w:val="24"/>
          <w:shd w:val="clear" w:color="auto" w:fill="FFFFFF"/>
        </w:rPr>
        <w:fldChar w:fldCharType="end"/>
      </w:r>
      <w:r w:rsidR="00760170" w:rsidRPr="00537A4A">
        <w:rPr>
          <w:rFonts w:ascii="Microsoft Sans Serif" w:hAnsi="Microsoft Sans Serif" w:cs="Microsoft Sans Serif"/>
          <w:sz w:val="24"/>
          <w:szCs w:val="24"/>
          <w:shd w:val="clear" w:color="auto" w:fill="FFFFFF"/>
          <w:rPrChange w:id="424" w:author="Charlie Meyrick" w:date="2024-02-14T15:04:00Z">
            <w:rPr>
              <w:shd w:val="clear" w:color="auto" w:fill="FFFFFF"/>
            </w:rPr>
          </w:rPrChange>
        </w:rPr>
        <w:t xml:space="preserve"> that monitors and analyses food prices</w:t>
      </w:r>
      <w:r w:rsidR="000A6585" w:rsidRPr="00537A4A">
        <w:rPr>
          <w:rFonts w:ascii="Microsoft Sans Serif" w:hAnsi="Microsoft Sans Serif" w:cs="Microsoft Sans Serif"/>
          <w:sz w:val="24"/>
          <w:szCs w:val="24"/>
          <w:shd w:val="clear" w:color="auto" w:fill="FFFFFF"/>
          <w:rPrChange w:id="425" w:author="Charlie Meyrick" w:date="2024-02-14T15:04:00Z">
            <w:rPr>
              <w:shd w:val="clear" w:color="auto" w:fill="FFFFFF"/>
            </w:rPr>
          </w:rPrChange>
        </w:rPr>
        <w:t xml:space="preserve"> in domestic and international markets.</w:t>
      </w:r>
      <w:r w:rsidR="007143F8" w:rsidRPr="00537A4A">
        <w:rPr>
          <w:rFonts w:ascii="Microsoft Sans Serif" w:hAnsi="Microsoft Sans Serif" w:cs="Microsoft Sans Serif"/>
          <w:sz w:val="24"/>
          <w:szCs w:val="24"/>
          <w:shd w:val="clear" w:color="auto" w:fill="FFFFFF"/>
          <w:rPrChange w:id="426" w:author="Charlie Meyrick" w:date="2024-02-14T15:04:00Z">
            <w:rPr>
              <w:shd w:val="clear" w:color="auto" w:fill="FFFFFF"/>
            </w:rPr>
          </w:rPrChange>
        </w:rPr>
        <w:t xml:space="preserve"> </w:t>
      </w:r>
    </w:p>
    <w:p w14:paraId="0404BA94" w14:textId="77777777" w:rsidR="005A1676" w:rsidRDefault="005A1676">
      <w:pPr>
        <w:rPr>
          <w:rFonts w:ascii="Microsoft Sans Serif" w:hAnsi="Microsoft Sans Serif" w:cs="Microsoft Sans Serif"/>
          <w:sz w:val="24"/>
          <w:szCs w:val="24"/>
          <w:shd w:val="clear" w:color="auto" w:fill="FFFFFF"/>
        </w:rPr>
      </w:pPr>
    </w:p>
    <w:p w14:paraId="433812C7" w14:textId="77777777" w:rsidR="00250F20" w:rsidDel="00736CC7" w:rsidRDefault="00250F20" w:rsidP="00736CC7">
      <w:pPr>
        <w:jc w:val="both"/>
        <w:rPr>
          <w:del w:id="427" w:author="Charlie Meyrick" w:date="2024-02-14T15:06:00Z"/>
        </w:rPr>
      </w:pPr>
      <w:r w:rsidRPr="003F01B9">
        <w:rPr>
          <w:rFonts w:ascii="Arial" w:hAnsi="Arial" w:cs="Arial"/>
          <w:b/>
          <w:bCs/>
          <w:color w:val="000000" w:themeColor="text1"/>
          <w:sz w:val="24"/>
          <w:szCs w:val="24"/>
        </w:rPr>
        <w:t>Who are experts</w:t>
      </w:r>
      <w:r w:rsidRPr="00FB3D43">
        <w:rPr>
          <w:rFonts w:ascii="Arial" w:hAnsi="Arial" w:cs="Arial"/>
          <w:b/>
          <w:bCs/>
          <w:color w:val="000000" w:themeColor="text1"/>
          <w:sz w:val="24"/>
          <w:szCs w:val="24"/>
        </w:rPr>
        <w:t xml:space="preserve"> on this question</w:t>
      </w:r>
      <w:r w:rsidRPr="003F01B9">
        <w:rPr>
          <w:rFonts w:ascii="Arial" w:hAnsi="Arial" w:cs="Arial"/>
          <w:b/>
          <w:bCs/>
          <w:color w:val="000000" w:themeColor="text1"/>
          <w:sz w:val="24"/>
          <w:szCs w:val="24"/>
        </w:rPr>
        <w:t>?</w:t>
      </w:r>
    </w:p>
    <w:p w14:paraId="64280AE1" w14:textId="77777777" w:rsidR="00736CC7" w:rsidRPr="003F01B9" w:rsidRDefault="00736CC7" w:rsidP="00250F20">
      <w:pPr>
        <w:jc w:val="both"/>
        <w:rPr>
          <w:ins w:id="428" w:author="Charlie Meyrick" w:date="2024-02-14T15:06:00Z"/>
          <w:rFonts w:ascii="Arial" w:hAnsi="Arial" w:cs="Arial"/>
          <w:b/>
          <w:bCs/>
          <w:color w:val="000000" w:themeColor="text1"/>
          <w:sz w:val="24"/>
          <w:szCs w:val="24"/>
        </w:rPr>
      </w:pPr>
    </w:p>
    <w:p w14:paraId="5935456B" w14:textId="7343DD5D" w:rsidR="00250F20" w:rsidRPr="00537A4A" w:rsidDel="00736CC7" w:rsidRDefault="00000000">
      <w:pPr>
        <w:pStyle w:val="ListParagraph"/>
        <w:numPr>
          <w:ilvl w:val="0"/>
          <w:numId w:val="2"/>
        </w:numPr>
        <w:jc w:val="both"/>
        <w:rPr>
          <w:del w:id="429" w:author="Charlie Meyrick" w:date="2024-02-14T15:06:00Z"/>
          <w:rFonts w:ascii="Arial" w:hAnsi="Arial" w:cs="Arial"/>
          <w:color w:val="000000" w:themeColor="text1"/>
          <w:sz w:val="24"/>
          <w:szCs w:val="24"/>
        </w:rPr>
        <w:pPrChange w:id="430" w:author="Charlie Meyrick" w:date="2024-02-14T15:04:00Z">
          <w:pPr>
            <w:jc w:val="both"/>
          </w:pPr>
        </w:pPrChange>
      </w:pPr>
      <w:del w:id="431" w:author="Charlie Meyrick" w:date="2024-02-14T15:06:00Z">
        <w:r w:rsidRPr="00537A4A" w:rsidDel="00736CC7">
          <w:fldChar w:fldCharType="begin"/>
        </w:r>
        <w:r w:rsidDel="00736CC7">
          <w:delInstrText>HYPERLINK "https://www.economicsobservatory.com/lotanna-e-emediegwu"</w:delInstrText>
        </w:r>
        <w:r w:rsidRPr="00537A4A" w:rsidDel="00736CC7">
          <w:fldChar w:fldCharType="separate"/>
        </w:r>
        <w:r w:rsidR="00250F20" w:rsidRPr="00537A4A" w:rsidDel="00736CC7">
          <w:rPr>
            <w:rStyle w:val="Hyperlink"/>
            <w:rFonts w:ascii="Arial" w:hAnsi="Arial" w:cs="Arial"/>
            <w:sz w:val="24"/>
            <w:szCs w:val="24"/>
          </w:rPr>
          <w:delText>Lotanna Emediegwu</w:delText>
        </w:r>
        <w:r w:rsidRPr="00537A4A" w:rsidDel="00736CC7">
          <w:rPr>
            <w:rStyle w:val="Hyperlink"/>
            <w:rFonts w:ascii="Arial" w:hAnsi="Arial" w:cs="Arial"/>
            <w:sz w:val="24"/>
            <w:szCs w:val="24"/>
          </w:rPr>
          <w:fldChar w:fldCharType="end"/>
        </w:r>
      </w:del>
    </w:p>
    <w:p w14:paraId="5CDEE324" w14:textId="6CED8170" w:rsidR="00B603FF" w:rsidRPr="00537A4A" w:rsidDel="00736CC7" w:rsidRDefault="00B553CC">
      <w:pPr>
        <w:pStyle w:val="ListParagraph"/>
        <w:numPr>
          <w:ilvl w:val="0"/>
          <w:numId w:val="2"/>
        </w:numPr>
        <w:jc w:val="both"/>
        <w:rPr>
          <w:del w:id="432" w:author="Charlie Meyrick" w:date="2024-02-14T15:06:00Z"/>
          <w:rFonts w:ascii="Arial" w:hAnsi="Arial" w:cs="Arial"/>
          <w:color w:val="000000" w:themeColor="text1"/>
          <w:sz w:val="24"/>
          <w:szCs w:val="24"/>
          <w:rPrChange w:id="433" w:author="Charlie Meyrick" w:date="2024-02-14T15:04:00Z">
            <w:rPr>
              <w:del w:id="434" w:author="Charlie Meyrick" w:date="2024-02-14T15:06:00Z"/>
            </w:rPr>
          </w:rPrChange>
        </w:rPr>
        <w:pPrChange w:id="435" w:author="Charlie Meyrick" w:date="2024-02-14T15:04:00Z">
          <w:pPr>
            <w:jc w:val="both"/>
          </w:pPr>
        </w:pPrChange>
      </w:pPr>
      <w:del w:id="436" w:author="Charlie Meyrick" w:date="2024-02-14T15:06:00Z">
        <w:r w:rsidRPr="00537A4A" w:rsidDel="00736CC7">
          <w:rPr>
            <w:rFonts w:ascii="Arial" w:hAnsi="Arial" w:cs="Arial"/>
            <w:color w:val="000000" w:themeColor="text1"/>
            <w:sz w:val="24"/>
            <w:szCs w:val="24"/>
            <w:rPrChange w:id="437" w:author="Charlie Meyrick" w:date="2024-02-14T15:04:00Z">
              <w:rPr/>
            </w:rPrChange>
          </w:rPr>
          <w:delText>Sascha O. Becker</w:delText>
        </w:r>
      </w:del>
    </w:p>
    <w:p w14:paraId="736FAA4D" w14:textId="79CA82A6" w:rsidR="00B603FF" w:rsidRPr="00537A4A" w:rsidDel="00736CC7" w:rsidRDefault="00B603FF">
      <w:pPr>
        <w:pStyle w:val="ListParagraph"/>
        <w:numPr>
          <w:ilvl w:val="0"/>
          <w:numId w:val="2"/>
        </w:numPr>
        <w:jc w:val="both"/>
        <w:rPr>
          <w:del w:id="438" w:author="Charlie Meyrick" w:date="2024-02-14T15:06:00Z"/>
          <w:rFonts w:ascii="Arial" w:hAnsi="Arial" w:cs="Arial"/>
          <w:color w:val="000000" w:themeColor="text1"/>
          <w:sz w:val="24"/>
          <w:szCs w:val="24"/>
          <w:rPrChange w:id="439" w:author="Charlie Meyrick" w:date="2024-02-14T15:04:00Z">
            <w:rPr>
              <w:del w:id="440" w:author="Charlie Meyrick" w:date="2024-02-14T15:06:00Z"/>
            </w:rPr>
          </w:rPrChange>
        </w:rPr>
        <w:pPrChange w:id="441" w:author="Charlie Meyrick" w:date="2024-02-14T15:04:00Z">
          <w:pPr>
            <w:jc w:val="both"/>
          </w:pPr>
        </w:pPrChange>
      </w:pPr>
      <w:del w:id="442" w:author="Charlie Meyrick" w:date="2024-02-14T15:06:00Z">
        <w:r w:rsidRPr="00537A4A" w:rsidDel="00736CC7">
          <w:rPr>
            <w:rFonts w:ascii="Arial" w:hAnsi="Arial" w:cs="Arial"/>
            <w:color w:val="000000" w:themeColor="text1"/>
            <w:sz w:val="24"/>
            <w:szCs w:val="24"/>
            <w:rPrChange w:id="443" w:author="Charlie Meyrick" w:date="2024-02-14T15:04:00Z">
              <w:rPr/>
            </w:rPrChange>
          </w:rPr>
          <w:delText>Leigh Sparks</w:delText>
        </w:r>
      </w:del>
    </w:p>
    <w:p w14:paraId="45071EEE" w14:textId="77777777" w:rsidR="00B553CC" w:rsidRDefault="00B553CC" w:rsidP="00736CC7">
      <w:pPr>
        <w:jc w:val="both"/>
        <w:rPr>
          <w:ins w:id="444" w:author="Charlie Meyrick" w:date="2024-02-14T15:06:00Z"/>
          <w:rFonts w:ascii="Arial" w:hAnsi="Arial" w:cs="Arial"/>
          <w:color w:val="000000" w:themeColor="text1"/>
          <w:sz w:val="24"/>
          <w:szCs w:val="24"/>
        </w:rPr>
      </w:pPr>
    </w:p>
    <w:p w14:paraId="46578540" w14:textId="77777777" w:rsidR="00736CC7" w:rsidRPr="00736CC7" w:rsidRDefault="00736CC7" w:rsidP="00736CC7">
      <w:pPr>
        <w:numPr>
          <w:ilvl w:val="0"/>
          <w:numId w:val="3"/>
        </w:numPr>
        <w:jc w:val="both"/>
        <w:rPr>
          <w:ins w:id="445" w:author="Charlie Meyrick" w:date="2024-02-14T15:06:00Z"/>
          <w:rFonts w:ascii="Arial" w:hAnsi="Arial" w:cs="Arial"/>
          <w:color w:val="000000" w:themeColor="text1"/>
          <w:sz w:val="24"/>
          <w:szCs w:val="24"/>
        </w:rPr>
      </w:pPr>
      <w:ins w:id="446" w:author="Charlie Meyrick" w:date="2024-02-14T15:06:00Z">
        <w:r w:rsidRPr="00736CC7">
          <w:rPr>
            <w:rFonts w:ascii="Arial" w:hAnsi="Arial" w:cs="Arial"/>
            <w:color w:val="000000" w:themeColor="text1"/>
            <w:sz w:val="24"/>
            <w:szCs w:val="24"/>
          </w:rPr>
          <w:t>Sascha O. Becker</w:t>
        </w:r>
      </w:ins>
    </w:p>
    <w:p w14:paraId="269FD31A" w14:textId="77777777" w:rsidR="00736CC7" w:rsidRPr="00736CC7" w:rsidRDefault="00736CC7" w:rsidP="00736CC7">
      <w:pPr>
        <w:numPr>
          <w:ilvl w:val="0"/>
          <w:numId w:val="3"/>
        </w:numPr>
        <w:jc w:val="both"/>
        <w:rPr>
          <w:ins w:id="447" w:author="Charlie Meyrick" w:date="2024-02-14T15:06:00Z"/>
          <w:rFonts w:ascii="Arial" w:hAnsi="Arial" w:cs="Arial"/>
          <w:color w:val="000000" w:themeColor="text1"/>
          <w:sz w:val="24"/>
          <w:szCs w:val="24"/>
        </w:rPr>
      </w:pPr>
      <w:ins w:id="448" w:author="Charlie Meyrick" w:date="2024-02-14T15:06:00Z">
        <w:r w:rsidRPr="00736CC7">
          <w:rPr>
            <w:rFonts w:ascii="Arial" w:hAnsi="Arial" w:cs="Arial"/>
            <w:color w:val="000000" w:themeColor="text1"/>
            <w:sz w:val="24"/>
            <w:szCs w:val="24"/>
          </w:rPr>
          <w:t>Lotanna Emediegwu</w:t>
        </w:r>
      </w:ins>
    </w:p>
    <w:p w14:paraId="5C7240AB" w14:textId="77777777" w:rsidR="00736CC7" w:rsidRPr="00736CC7" w:rsidRDefault="00736CC7" w:rsidP="00736CC7">
      <w:pPr>
        <w:numPr>
          <w:ilvl w:val="0"/>
          <w:numId w:val="3"/>
        </w:numPr>
        <w:jc w:val="both"/>
        <w:rPr>
          <w:ins w:id="449" w:author="Charlie Meyrick" w:date="2024-02-14T15:06:00Z"/>
          <w:rFonts w:ascii="Arial" w:hAnsi="Arial" w:cs="Arial"/>
          <w:color w:val="000000" w:themeColor="text1"/>
          <w:sz w:val="24"/>
          <w:szCs w:val="24"/>
        </w:rPr>
      </w:pPr>
      <w:ins w:id="450" w:author="Charlie Meyrick" w:date="2024-02-14T15:06:00Z">
        <w:r w:rsidRPr="00736CC7">
          <w:rPr>
            <w:rFonts w:ascii="Arial" w:hAnsi="Arial" w:cs="Arial"/>
            <w:color w:val="000000" w:themeColor="text1"/>
            <w:sz w:val="24"/>
            <w:szCs w:val="24"/>
          </w:rPr>
          <w:t>Erkal Ersoy</w:t>
        </w:r>
      </w:ins>
    </w:p>
    <w:p w14:paraId="2627D11D" w14:textId="77777777" w:rsidR="00736CC7" w:rsidRPr="00736CC7" w:rsidRDefault="00736CC7" w:rsidP="00736CC7">
      <w:pPr>
        <w:numPr>
          <w:ilvl w:val="0"/>
          <w:numId w:val="3"/>
        </w:numPr>
        <w:jc w:val="both"/>
        <w:rPr>
          <w:ins w:id="451" w:author="Charlie Meyrick" w:date="2024-02-14T15:06:00Z"/>
          <w:rFonts w:ascii="Arial" w:hAnsi="Arial" w:cs="Arial"/>
          <w:color w:val="000000" w:themeColor="text1"/>
          <w:sz w:val="24"/>
          <w:szCs w:val="24"/>
        </w:rPr>
      </w:pPr>
      <w:ins w:id="452" w:author="Charlie Meyrick" w:date="2024-02-14T15:06:00Z">
        <w:r w:rsidRPr="00736CC7">
          <w:rPr>
            <w:rFonts w:ascii="Arial" w:hAnsi="Arial" w:cs="Arial"/>
            <w:color w:val="000000" w:themeColor="text1"/>
            <w:sz w:val="24"/>
            <w:szCs w:val="24"/>
          </w:rPr>
          <w:t>Wandile Sihlobo</w:t>
        </w:r>
      </w:ins>
    </w:p>
    <w:p w14:paraId="608E1C13" w14:textId="77777777" w:rsidR="00736CC7" w:rsidRPr="00736CC7" w:rsidRDefault="00736CC7" w:rsidP="00736CC7">
      <w:pPr>
        <w:numPr>
          <w:ilvl w:val="0"/>
          <w:numId w:val="3"/>
        </w:numPr>
        <w:jc w:val="both"/>
        <w:rPr>
          <w:ins w:id="453" w:author="Charlie Meyrick" w:date="2024-02-14T15:06:00Z"/>
          <w:rFonts w:ascii="Arial" w:hAnsi="Arial" w:cs="Arial"/>
          <w:color w:val="000000" w:themeColor="text1"/>
          <w:sz w:val="24"/>
          <w:szCs w:val="24"/>
        </w:rPr>
      </w:pPr>
      <w:ins w:id="454" w:author="Charlie Meyrick" w:date="2024-02-14T15:06:00Z">
        <w:r w:rsidRPr="00736CC7">
          <w:rPr>
            <w:rFonts w:ascii="Arial" w:hAnsi="Arial" w:cs="Arial"/>
            <w:color w:val="000000" w:themeColor="text1"/>
            <w:sz w:val="24"/>
            <w:szCs w:val="24"/>
          </w:rPr>
          <w:t>David Ubilava</w:t>
        </w:r>
      </w:ins>
    </w:p>
    <w:p w14:paraId="46D7FD3D" w14:textId="77777777" w:rsidR="00736CC7" w:rsidRDefault="00736CC7" w:rsidP="00736CC7">
      <w:pPr>
        <w:numPr>
          <w:ilvl w:val="0"/>
          <w:numId w:val="3"/>
        </w:numPr>
        <w:jc w:val="both"/>
        <w:rPr>
          <w:ins w:id="455" w:author="Charlie Meyrick" w:date="2024-02-14T15:06:00Z"/>
          <w:rFonts w:ascii="Arial" w:hAnsi="Arial" w:cs="Arial"/>
          <w:color w:val="000000" w:themeColor="text1"/>
          <w:sz w:val="24"/>
          <w:szCs w:val="24"/>
        </w:rPr>
      </w:pPr>
      <w:ins w:id="456" w:author="Charlie Meyrick" w:date="2024-02-14T15:06:00Z">
        <w:r w:rsidRPr="00736CC7">
          <w:rPr>
            <w:rFonts w:ascii="Arial" w:hAnsi="Arial" w:cs="Arial"/>
            <w:color w:val="000000" w:themeColor="text1"/>
            <w:sz w:val="24"/>
            <w:szCs w:val="24"/>
          </w:rPr>
          <w:t>Alfons Weersink</w:t>
        </w:r>
      </w:ins>
    </w:p>
    <w:p w14:paraId="33C14E32" w14:textId="77777777" w:rsidR="00736CC7" w:rsidRDefault="00736CC7" w:rsidP="00736CC7">
      <w:pPr>
        <w:jc w:val="both"/>
        <w:rPr>
          <w:ins w:id="457" w:author="Charlie Meyrick" w:date="2024-02-14T15:06:00Z"/>
          <w:rFonts w:ascii="Arial" w:hAnsi="Arial" w:cs="Arial"/>
          <w:color w:val="000000" w:themeColor="text1"/>
          <w:sz w:val="24"/>
          <w:szCs w:val="24"/>
        </w:rPr>
      </w:pPr>
    </w:p>
    <w:p w14:paraId="5A991759" w14:textId="105DE365" w:rsidR="00736CC7" w:rsidRDefault="00736CC7" w:rsidP="00736CC7">
      <w:pPr>
        <w:jc w:val="both"/>
        <w:rPr>
          <w:ins w:id="458" w:author="Charlie Meyrick" w:date="2024-02-14T15:06:00Z"/>
          <w:rFonts w:ascii="Arial" w:hAnsi="Arial" w:cs="Arial"/>
          <w:color w:val="000000" w:themeColor="text1"/>
          <w:sz w:val="24"/>
          <w:szCs w:val="24"/>
        </w:rPr>
      </w:pPr>
      <w:ins w:id="459" w:author="Charlie Meyrick" w:date="2024-02-14T15:06:00Z">
        <w:r w:rsidRPr="00736CC7">
          <w:rPr>
            <w:rFonts w:ascii="Arial" w:hAnsi="Arial" w:cs="Arial"/>
            <w:b/>
            <w:bCs/>
            <w:color w:val="000000" w:themeColor="text1"/>
            <w:sz w:val="24"/>
            <w:szCs w:val="24"/>
            <w:rPrChange w:id="460" w:author="Charlie Meyrick" w:date="2024-02-14T15:07:00Z">
              <w:rPr>
                <w:rFonts w:ascii="Arial" w:hAnsi="Arial" w:cs="Arial"/>
                <w:color w:val="000000" w:themeColor="text1"/>
                <w:sz w:val="24"/>
                <w:szCs w:val="24"/>
              </w:rPr>
            </w:rPrChange>
          </w:rPr>
          <w:t>Author:</w:t>
        </w:r>
        <w:r>
          <w:rPr>
            <w:rFonts w:ascii="Arial" w:hAnsi="Arial" w:cs="Arial"/>
            <w:color w:val="000000" w:themeColor="text1"/>
            <w:sz w:val="24"/>
            <w:szCs w:val="24"/>
          </w:rPr>
          <w:t xml:space="preserve"> Lotanna Emediegwu</w:t>
        </w:r>
      </w:ins>
    </w:p>
    <w:p w14:paraId="2A9F90D2" w14:textId="77777777" w:rsidR="00736CC7" w:rsidRDefault="00736CC7" w:rsidP="00736CC7">
      <w:pPr>
        <w:jc w:val="both"/>
        <w:rPr>
          <w:ins w:id="461" w:author="Charlie Meyrick" w:date="2024-02-14T15:06:00Z"/>
          <w:rFonts w:ascii="Arial" w:hAnsi="Arial" w:cs="Arial"/>
          <w:color w:val="000000" w:themeColor="text1"/>
          <w:sz w:val="24"/>
          <w:szCs w:val="24"/>
        </w:rPr>
      </w:pPr>
    </w:p>
    <w:p w14:paraId="4020FDFE" w14:textId="13D80CA2" w:rsidR="00736CC7" w:rsidRPr="00736CC7" w:rsidRDefault="00736CC7" w:rsidP="00736CC7">
      <w:pPr>
        <w:jc w:val="both"/>
        <w:rPr>
          <w:ins w:id="462" w:author="Charlie Meyrick" w:date="2024-02-14T15:06:00Z"/>
          <w:rFonts w:ascii="Arial" w:hAnsi="Arial" w:cs="Arial"/>
          <w:b/>
          <w:bCs/>
          <w:color w:val="000000" w:themeColor="text1"/>
          <w:sz w:val="24"/>
          <w:szCs w:val="24"/>
          <w:rPrChange w:id="463" w:author="Charlie Meyrick" w:date="2024-02-14T15:07:00Z">
            <w:rPr>
              <w:ins w:id="464" w:author="Charlie Meyrick" w:date="2024-02-14T15:06:00Z"/>
              <w:rFonts w:ascii="Arial" w:hAnsi="Arial" w:cs="Arial"/>
              <w:color w:val="000000" w:themeColor="text1"/>
              <w:sz w:val="24"/>
              <w:szCs w:val="24"/>
            </w:rPr>
          </w:rPrChange>
        </w:rPr>
      </w:pPr>
      <w:ins w:id="465" w:author="Charlie Meyrick" w:date="2024-02-14T15:06:00Z">
        <w:r w:rsidRPr="00736CC7">
          <w:rPr>
            <w:rFonts w:ascii="Arial" w:hAnsi="Arial" w:cs="Arial"/>
            <w:b/>
            <w:bCs/>
            <w:color w:val="000000" w:themeColor="text1"/>
            <w:sz w:val="24"/>
            <w:szCs w:val="24"/>
            <w:rPrChange w:id="466" w:author="Charlie Meyrick" w:date="2024-02-14T15:07:00Z">
              <w:rPr>
                <w:rFonts w:ascii="Arial" w:hAnsi="Arial" w:cs="Arial"/>
                <w:color w:val="000000" w:themeColor="text1"/>
                <w:sz w:val="24"/>
                <w:szCs w:val="24"/>
              </w:rPr>
            </w:rPrChange>
          </w:rPr>
          <w:t>Topics:</w:t>
        </w:r>
      </w:ins>
    </w:p>
    <w:p w14:paraId="06E21B46" w14:textId="43DE15EB" w:rsidR="00736CC7" w:rsidRDefault="00736CC7" w:rsidP="00736CC7">
      <w:pPr>
        <w:jc w:val="both"/>
        <w:rPr>
          <w:ins w:id="467" w:author="Charlie Meyrick" w:date="2024-02-14T15:06:00Z"/>
          <w:rFonts w:ascii="Arial" w:hAnsi="Arial" w:cs="Arial"/>
          <w:color w:val="000000" w:themeColor="text1"/>
          <w:sz w:val="24"/>
          <w:szCs w:val="24"/>
        </w:rPr>
      </w:pPr>
      <w:ins w:id="468" w:author="Charlie Meyrick" w:date="2024-02-14T15:06:00Z">
        <w:r>
          <w:rPr>
            <w:rFonts w:ascii="Arial" w:hAnsi="Arial" w:cs="Arial"/>
            <w:color w:val="000000" w:themeColor="text1"/>
            <w:sz w:val="24"/>
            <w:szCs w:val="24"/>
          </w:rPr>
          <w:t>Prices and interest rates</w:t>
        </w:r>
      </w:ins>
    </w:p>
    <w:p w14:paraId="073BB951" w14:textId="70EE0110" w:rsidR="00736CC7" w:rsidRDefault="00736CC7" w:rsidP="00736CC7">
      <w:pPr>
        <w:jc w:val="both"/>
        <w:rPr>
          <w:ins w:id="469" w:author="Charlie Meyrick" w:date="2024-02-14T15:07:00Z"/>
          <w:rFonts w:ascii="Arial" w:hAnsi="Arial" w:cs="Arial"/>
          <w:color w:val="000000" w:themeColor="text1"/>
          <w:sz w:val="24"/>
          <w:szCs w:val="24"/>
        </w:rPr>
      </w:pPr>
      <w:ins w:id="470" w:author="Charlie Meyrick" w:date="2024-02-14T15:07:00Z">
        <w:r>
          <w:rPr>
            <w:rFonts w:ascii="Arial" w:hAnsi="Arial" w:cs="Arial"/>
            <w:color w:val="000000" w:themeColor="text1"/>
            <w:sz w:val="24"/>
            <w:szCs w:val="24"/>
          </w:rPr>
          <w:t>Aid and international development</w:t>
        </w:r>
      </w:ins>
    </w:p>
    <w:p w14:paraId="13AC3F3C" w14:textId="2549D680" w:rsidR="00736CC7" w:rsidRDefault="00736CC7" w:rsidP="00736CC7">
      <w:pPr>
        <w:jc w:val="both"/>
        <w:rPr>
          <w:ins w:id="471" w:author="Charlie Meyrick" w:date="2024-02-14T15:07:00Z"/>
          <w:rFonts w:ascii="Arial" w:hAnsi="Arial" w:cs="Arial"/>
          <w:color w:val="000000" w:themeColor="text1"/>
          <w:sz w:val="24"/>
          <w:szCs w:val="24"/>
        </w:rPr>
      </w:pPr>
      <w:ins w:id="472" w:author="Charlie Meyrick" w:date="2024-02-14T15:07:00Z">
        <w:r>
          <w:rPr>
            <w:rFonts w:ascii="Arial" w:hAnsi="Arial" w:cs="Arial"/>
            <w:color w:val="000000" w:themeColor="text1"/>
            <w:sz w:val="24"/>
            <w:szCs w:val="24"/>
          </w:rPr>
          <w:t>Trade and supply chains</w:t>
        </w:r>
      </w:ins>
    </w:p>
    <w:p w14:paraId="305C4E2B" w14:textId="77777777" w:rsidR="00736CC7" w:rsidRDefault="00736CC7" w:rsidP="00736CC7">
      <w:pPr>
        <w:jc w:val="both"/>
        <w:rPr>
          <w:ins w:id="473" w:author="Charlie Meyrick" w:date="2024-02-14T15:07:00Z"/>
          <w:rFonts w:ascii="Arial" w:hAnsi="Arial" w:cs="Arial"/>
          <w:color w:val="000000" w:themeColor="text1"/>
          <w:sz w:val="24"/>
          <w:szCs w:val="24"/>
        </w:rPr>
      </w:pPr>
    </w:p>
    <w:p w14:paraId="5E6FEE61" w14:textId="1C332133" w:rsidR="00736CC7" w:rsidRDefault="00736CC7" w:rsidP="00736CC7">
      <w:pPr>
        <w:jc w:val="both"/>
        <w:rPr>
          <w:ins w:id="474" w:author="Charlie Meyrick" w:date="2024-02-14T15:07:00Z"/>
          <w:rFonts w:ascii="Arial" w:hAnsi="Arial" w:cs="Arial"/>
          <w:b/>
          <w:bCs/>
          <w:color w:val="000000" w:themeColor="text1"/>
          <w:sz w:val="24"/>
          <w:szCs w:val="24"/>
        </w:rPr>
      </w:pPr>
      <w:ins w:id="475" w:author="Charlie Meyrick" w:date="2024-02-14T15:07:00Z">
        <w:r>
          <w:rPr>
            <w:rFonts w:ascii="Arial" w:hAnsi="Arial" w:cs="Arial"/>
            <w:b/>
            <w:bCs/>
            <w:color w:val="000000" w:themeColor="text1"/>
            <w:sz w:val="24"/>
            <w:szCs w:val="24"/>
          </w:rPr>
          <w:t>Related ECO articles:</w:t>
        </w:r>
      </w:ins>
    </w:p>
    <w:p w14:paraId="621AFAA4" w14:textId="0ECDB95C" w:rsidR="00736CC7" w:rsidRDefault="00736CC7" w:rsidP="00736CC7">
      <w:pPr>
        <w:jc w:val="both"/>
        <w:rPr>
          <w:ins w:id="476" w:author="Charlie Meyrick" w:date="2024-02-14T15:07:00Z"/>
          <w:rFonts w:ascii="Arial" w:hAnsi="Arial" w:cs="Arial"/>
          <w:color w:val="000000" w:themeColor="text1"/>
          <w:sz w:val="24"/>
          <w:szCs w:val="24"/>
        </w:rPr>
      </w:pPr>
      <w:ins w:id="477" w:author="Charlie Meyrick" w:date="2024-02-14T15:07:00Z">
        <w:r>
          <w:rPr>
            <w:rFonts w:ascii="Arial" w:hAnsi="Arial" w:cs="Arial"/>
            <w:color w:val="000000" w:themeColor="text1"/>
            <w:sz w:val="24"/>
            <w:szCs w:val="24"/>
          </w:rPr>
          <w:fldChar w:fldCharType="begin"/>
        </w:r>
        <w:r>
          <w:rPr>
            <w:rFonts w:ascii="Arial" w:hAnsi="Arial" w:cs="Arial"/>
            <w:color w:val="000000" w:themeColor="text1"/>
            <w:sz w:val="24"/>
            <w:szCs w:val="24"/>
          </w:rPr>
          <w:instrText>HYPERLINK "</w:instrText>
        </w:r>
        <w:r w:rsidRPr="00736CC7">
          <w:rPr>
            <w:rFonts w:ascii="Arial" w:hAnsi="Arial" w:cs="Arial"/>
            <w:color w:val="000000" w:themeColor="text1"/>
            <w:sz w:val="24"/>
            <w:szCs w:val="24"/>
            <w:rPrChange w:id="478" w:author="Charlie Meyrick" w:date="2024-02-14T15:07:00Z">
              <w:rPr>
                <w:rFonts w:ascii="Arial" w:hAnsi="Arial" w:cs="Arial"/>
                <w:b/>
                <w:bCs/>
                <w:color w:val="000000" w:themeColor="text1"/>
                <w:sz w:val="24"/>
                <w:szCs w:val="24"/>
              </w:rPr>
            </w:rPrChange>
          </w:rPr>
          <w:instrText>https://www.economicsobservatory.com/has-global-food-security-been-improved-by-the-black-sea-grain-initiative</w:instrText>
        </w:r>
        <w:r>
          <w:rPr>
            <w:rFonts w:ascii="Arial" w:hAnsi="Arial" w:cs="Arial"/>
            <w:color w:val="000000" w:themeColor="text1"/>
            <w:sz w:val="24"/>
            <w:szCs w:val="24"/>
          </w:rPr>
          <w:instrText>"</w:instrText>
        </w:r>
        <w:r>
          <w:rPr>
            <w:rFonts w:ascii="Arial" w:hAnsi="Arial" w:cs="Arial"/>
            <w:color w:val="000000" w:themeColor="text1"/>
            <w:sz w:val="24"/>
            <w:szCs w:val="24"/>
          </w:rPr>
        </w:r>
        <w:r>
          <w:rPr>
            <w:rFonts w:ascii="Arial" w:hAnsi="Arial" w:cs="Arial"/>
            <w:color w:val="000000" w:themeColor="text1"/>
            <w:sz w:val="24"/>
            <w:szCs w:val="24"/>
          </w:rPr>
          <w:fldChar w:fldCharType="separate"/>
        </w:r>
        <w:r w:rsidRPr="00C36F71">
          <w:rPr>
            <w:rStyle w:val="Hyperlink"/>
            <w:rPrChange w:id="479" w:author="Charlie Meyrick" w:date="2024-02-14T15:07:00Z">
              <w:rPr>
                <w:rFonts w:ascii="Arial" w:hAnsi="Arial" w:cs="Arial"/>
                <w:b/>
                <w:bCs/>
                <w:color w:val="000000" w:themeColor="text1"/>
                <w:sz w:val="24"/>
                <w:szCs w:val="24"/>
              </w:rPr>
            </w:rPrChange>
          </w:rPr>
          <w:t>https://www.economicsobservatory.com/has-global-food-security-been-improved-by-the-black-sea-grain-initiative</w:t>
        </w:r>
        <w:r>
          <w:rPr>
            <w:rFonts w:ascii="Arial" w:hAnsi="Arial" w:cs="Arial"/>
            <w:color w:val="000000" w:themeColor="text1"/>
            <w:sz w:val="24"/>
            <w:szCs w:val="24"/>
          </w:rPr>
          <w:fldChar w:fldCharType="end"/>
        </w:r>
        <w:r>
          <w:rPr>
            <w:rFonts w:ascii="Arial" w:hAnsi="Arial" w:cs="Arial"/>
            <w:color w:val="000000" w:themeColor="text1"/>
            <w:sz w:val="24"/>
            <w:szCs w:val="24"/>
          </w:rPr>
          <w:t xml:space="preserve"> </w:t>
        </w:r>
      </w:ins>
    </w:p>
    <w:p w14:paraId="379ADDB0" w14:textId="7A8F28F1" w:rsidR="00736CC7" w:rsidRDefault="00736CC7" w:rsidP="00736CC7">
      <w:pPr>
        <w:jc w:val="both"/>
        <w:rPr>
          <w:ins w:id="480" w:author="Charlie Meyrick" w:date="2024-02-14T15:07:00Z"/>
          <w:rFonts w:ascii="Arial" w:hAnsi="Arial" w:cs="Arial"/>
          <w:color w:val="000000" w:themeColor="text1"/>
          <w:sz w:val="24"/>
          <w:szCs w:val="24"/>
        </w:rPr>
      </w:pPr>
      <w:ins w:id="481" w:author="Charlie Meyrick" w:date="2024-02-14T15:07:00Z">
        <w:r>
          <w:rPr>
            <w:rFonts w:ascii="Arial" w:hAnsi="Arial" w:cs="Arial"/>
            <w:color w:val="000000" w:themeColor="text1"/>
            <w:sz w:val="24"/>
            <w:szCs w:val="24"/>
          </w:rPr>
          <w:fldChar w:fldCharType="begin"/>
        </w:r>
        <w:r>
          <w:rPr>
            <w:rFonts w:ascii="Arial" w:hAnsi="Arial" w:cs="Arial"/>
            <w:color w:val="000000" w:themeColor="text1"/>
            <w:sz w:val="24"/>
            <w:szCs w:val="24"/>
          </w:rPr>
          <w:instrText>HYPERLINK "</w:instrText>
        </w:r>
        <w:r w:rsidRPr="00736CC7">
          <w:rPr>
            <w:rFonts w:ascii="Arial" w:hAnsi="Arial" w:cs="Arial"/>
            <w:color w:val="000000" w:themeColor="text1"/>
            <w:sz w:val="24"/>
            <w:szCs w:val="24"/>
          </w:rPr>
          <w:instrText>https://www.economicsobservatory.com/how-is-the-war-in-ukraine-affecting-global-food-security</w:instrText>
        </w:r>
        <w:r>
          <w:rPr>
            <w:rFonts w:ascii="Arial" w:hAnsi="Arial" w:cs="Arial"/>
            <w:color w:val="000000" w:themeColor="text1"/>
            <w:sz w:val="24"/>
            <w:szCs w:val="24"/>
          </w:rPr>
          <w:instrText>"</w:instrText>
        </w:r>
        <w:r>
          <w:rPr>
            <w:rFonts w:ascii="Arial" w:hAnsi="Arial" w:cs="Arial"/>
            <w:color w:val="000000" w:themeColor="text1"/>
            <w:sz w:val="24"/>
            <w:szCs w:val="24"/>
          </w:rPr>
        </w:r>
        <w:r>
          <w:rPr>
            <w:rFonts w:ascii="Arial" w:hAnsi="Arial" w:cs="Arial"/>
            <w:color w:val="000000" w:themeColor="text1"/>
            <w:sz w:val="24"/>
            <w:szCs w:val="24"/>
          </w:rPr>
          <w:fldChar w:fldCharType="separate"/>
        </w:r>
        <w:r w:rsidRPr="00C36F71">
          <w:rPr>
            <w:rStyle w:val="Hyperlink"/>
            <w:rFonts w:ascii="Arial" w:hAnsi="Arial" w:cs="Arial"/>
            <w:sz w:val="24"/>
            <w:szCs w:val="24"/>
          </w:rPr>
          <w:t>https://www.economicsobservatory.com/how-is-the-war-in-ukraine-affecting-global-food-security</w:t>
        </w:r>
        <w:r>
          <w:rPr>
            <w:rFonts w:ascii="Arial" w:hAnsi="Arial" w:cs="Arial"/>
            <w:color w:val="000000" w:themeColor="text1"/>
            <w:sz w:val="24"/>
            <w:szCs w:val="24"/>
          </w:rPr>
          <w:fldChar w:fldCharType="end"/>
        </w:r>
        <w:r>
          <w:rPr>
            <w:rFonts w:ascii="Arial" w:hAnsi="Arial" w:cs="Arial"/>
            <w:color w:val="000000" w:themeColor="text1"/>
            <w:sz w:val="24"/>
            <w:szCs w:val="24"/>
          </w:rPr>
          <w:t xml:space="preserve"> </w:t>
        </w:r>
      </w:ins>
    </w:p>
    <w:p w14:paraId="4DD76AF0" w14:textId="2B7CD845" w:rsidR="00736CC7" w:rsidRDefault="00736CC7" w:rsidP="00736CC7">
      <w:pPr>
        <w:jc w:val="both"/>
        <w:rPr>
          <w:ins w:id="482" w:author="Charlie Meyrick" w:date="2024-02-14T15:08:00Z"/>
          <w:rFonts w:ascii="Arial" w:hAnsi="Arial" w:cs="Arial"/>
          <w:color w:val="000000" w:themeColor="text1"/>
          <w:sz w:val="24"/>
          <w:szCs w:val="24"/>
        </w:rPr>
      </w:pPr>
      <w:ins w:id="483" w:author="Charlie Meyrick" w:date="2024-02-14T15:07:00Z">
        <w:r>
          <w:rPr>
            <w:rFonts w:ascii="Arial" w:hAnsi="Arial" w:cs="Arial"/>
            <w:color w:val="000000" w:themeColor="text1"/>
            <w:sz w:val="24"/>
            <w:szCs w:val="24"/>
          </w:rPr>
          <w:fldChar w:fldCharType="begin"/>
        </w:r>
        <w:r>
          <w:rPr>
            <w:rFonts w:ascii="Arial" w:hAnsi="Arial" w:cs="Arial"/>
            <w:color w:val="000000" w:themeColor="text1"/>
            <w:sz w:val="24"/>
            <w:szCs w:val="24"/>
          </w:rPr>
          <w:instrText>HYPERLINK "</w:instrText>
        </w:r>
        <w:r w:rsidRPr="00736CC7">
          <w:rPr>
            <w:rFonts w:ascii="Arial" w:hAnsi="Arial" w:cs="Arial"/>
            <w:color w:val="000000" w:themeColor="text1"/>
            <w:sz w:val="24"/>
            <w:szCs w:val="24"/>
          </w:rPr>
          <w:instrText>https://www.economicsobservatory.com/how-is-the-war-in-ukraine-affecting-global-food-prices</w:instrText>
        </w:r>
        <w:r>
          <w:rPr>
            <w:rFonts w:ascii="Arial" w:hAnsi="Arial" w:cs="Arial"/>
            <w:color w:val="000000" w:themeColor="text1"/>
            <w:sz w:val="24"/>
            <w:szCs w:val="24"/>
          </w:rPr>
          <w:instrText>"</w:instrText>
        </w:r>
        <w:r>
          <w:rPr>
            <w:rFonts w:ascii="Arial" w:hAnsi="Arial" w:cs="Arial"/>
            <w:color w:val="000000" w:themeColor="text1"/>
            <w:sz w:val="24"/>
            <w:szCs w:val="24"/>
          </w:rPr>
        </w:r>
        <w:r>
          <w:rPr>
            <w:rFonts w:ascii="Arial" w:hAnsi="Arial" w:cs="Arial"/>
            <w:color w:val="000000" w:themeColor="text1"/>
            <w:sz w:val="24"/>
            <w:szCs w:val="24"/>
          </w:rPr>
          <w:fldChar w:fldCharType="separate"/>
        </w:r>
        <w:r w:rsidRPr="00C36F71">
          <w:rPr>
            <w:rStyle w:val="Hyperlink"/>
            <w:rFonts w:ascii="Arial" w:hAnsi="Arial" w:cs="Arial"/>
            <w:sz w:val="24"/>
            <w:szCs w:val="24"/>
          </w:rPr>
          <w:t>https://www.economicsobservatory.com/how-is-the-war-in-ukraine-affecting-global-food-prices</w:t>
        </w:r>
        <w:r>
          <w:rPr>
            <w:rFonts w:ascii="Arial" w:hAnsi="Arial" w:cs="Arial"/>
            <w:color w:val="000000" w:themeColor="text1"/>
            <w:sz w:val="24"/>
            <w:szCs w:val="24"/>
          </w:rPr>
          <w:fldChar w:fldCharType="end"/>
        </w:r>
        <w:r>
          <w:rPr>
            <w:rFonts w:ascii="Arial" w:hAnsi="Arial" w:cs="Arial"/>
            <w:color w:val="000000" w:themeColor="text1"/>
            <w:sz w:val="24"/>
            <w:szCs w:val="24"/>
          </w:rPr>
          <w:t xml:space="preserve"> </w:t>
        </w:r>
      </w:ins>
    </w:p>
    <w:p w14:paraId="27E4D4DA" w14:textId="0F18D3A3" w:rsidR="00736CC7" w:rsidRPr="00736CC7" w:rsidRDefault="00736CC7" w:rsidP="00736CC7">
      <w:pPr>
        <w:jc w:val="both"/>
        <w:rPr>
          <w:ins w:id="484" w:author="Charlie Meyrick" w:date="2024-02-14T15:07:00Z"/>
          <w:rFonts w:ascii="Arial" w:hAnsi="Arial" w:cs="Arial"/>
          <w:color w:val="000000" w:themeColor="text1"/>
          <w:sz w:val="24"/>
          <w:szCs w:val="24"/>
          <w:rPrChange w:id="485" w:author="Charlie Meyrick" w:date="2024-02-14T15:07:00Z">
            <w:rPr>
              <w:ins w:id="486" w:author="Charlie Meyrick" w:date="2024-02-14T15:07:00Z"/>
              <w:rFonts w:ascii="Arial" w:hAnsi="Arial" w:cs="Arial"/>
              <w:b/>
              <w:bCs/>
              <w:color w:val="000000" w:themeColor="text1"/>
              <w:sz w:val="24"/>
              <w:szCs w:val="24"/>
            </w:rPr>
          </w:rPrChange>
        </w:rPr>
      </w:pPr>
      <w:ins w:id="487" w:author="Charlie Meyrick" w:date="2024-02-14T15:08:00Z">
        <w:r>
          <w:rPr>
            <w:rFonts w:ascii="Arial" w:hAnsi="Arial" w:cs="Arial"/>
            <w:color w:val="000000" w:themeColor="text1"/>
            <w:sz w:val="24"/>
            <w:szCs w:val="24"/>
          </w:rPr>
          <w:fldChar w:fldCharType="begin"/>
        </w:r>
        <w:r>
          <w:rPr>
            <w:rFonts w:ascii="Arial" w:hAnsi="Arial" w:cs="Arial"/>
            <w:color w:val="000000" w:themeColor="text1"/>
            <w:sz w:val="24"/>
            <w:szCs w:val="24"/>
          </w:rPr>
          <w:instrText>HYPERLINK "</w:instrText>
        </w:r>
        <w:r w:rsidRPr="00736CC7">
          <w:rPr>
            <w:rFonts w:ascii="Arial" w:hAnsi="Arial" w:cs="Arial"/>
            <w:color w:val="000000" w:themeColor="text1"/>
            <w:sz w:val="24"/>
            <w:szCs w:val="24"/>
          </w:rPr>
          <w:instrText>https://www.economicsobservatory.com/sanctions-on-russia-what-are-the-ramifications-of-this-new-trade-war</w:instrText>
        </w:r>
        <w:r>
          <w:rPr>
            <w:rFonts w:ascii="Arial" w:hAnsi="Arial" w:cs="Arial"/>
            <w:color w:val="000000" w:themeColor="text1"/>
            <w:sz w:val="24"/>
            <w:szCs w:val="24"/>
          </w:rPr>
          <w:instrText>"</w:instrText>
        </w:r>
        <w:r>
          <w:rPr>
            <w:rFonts w:ascii="Arial" w:hAnsi="Arial" w:cs="Arial"/>
            <w:color w:val="000000" w:themeColor="text1"/>
            <w:sz w:val="24"/>
            <w:szCs w:val="24"/>
          </w:rPr>
        </w:r>
        <w:r>
          <w:rPr>
            <w:rFonts w:ascii="Arial" w:hAnsi="Arial" w:cs="Arial"/>
            <w:color w:val="000000" w:themeColor="text1"/>
            <w:sz w:val="24"/>
            <w:szCs w:val="24"/>
          </w:rPr>
          <w:fldChar w:fldCharType="separate"/>
        </w:r>
        <w:r w:rsidRPr="00C36F71">
          <w:rPr>
            <w:rStyle w:val="Hyperlink"/>
            <w:rFonts w:ascii="Arial" w:hAnsi="Arial" w:cs="Arial"/>
            <w:sz w:val="24"/>
            <w:szCs w:val="24"/>
          </w:rPr>
          <w:t>https://www.economicsobservatory.com/sanctions-on-russia-what-are-the-ramifications-of-this-new-trade-war</w:t>
        </w:r>
        <w:r>
          <w:rPr>
            <w:rFonts w:ascii="Arial" w:hAnsi="Arial" w:cs="Arial"/>
            <w:color w:val="000000" w:themeColor="text1"/>
            <w:sz w:val="24"/>
            <w:szCs w:val="24"/>
          </w:rPr>
          <w:fldChar w:fldCharType="end"/>
        </w:r>
        <w:r>
          <w:rPr>
            <w:rFonts w:ascii="Arial" w:hAnsi="Arial" w:cs="Arial"/>
            <w:color w:val="000000" w:themeColor="text1"/>
            <w:sz w:val="24"/>
            <w:szCs w:val="24"/>
          </w:rPr>
          <w:t xml:space="preserve"> </w:t>
        </w:r>
      </w:ins>
    </w:p>
    <w:p w14:paraId="02F6403F" w14:textId="77777777" w:rsidR="00736CC7" w:rsidRPr="00736CC7" w:rsidRDefault="00736CC7" w:rsidP="00736CC7">
      <w:pPr>
        <w:jc w:val="both"/>
        <w:rPr>
          <w:ins w:id="488" w:author="Charlie Meyrick" w:date="2024-02-14T15:07:00Z"/>
          <w:rFonts w:ascii="Arial" w:hAnsi="Arial" w:cs="Arial"/>
          <w:color w:val="000000" w:themeColor="text1"/>
          <w:sz w:val="24"/>
          <w:szCs w:val="24"/>
        </w:rPr>
      </w:pPr>
    </w:p>
    <w:p w14:paraId="57B88985" w14:textId="77777777" w:rsidR="00736CC7" w:rsidRPr="00736CC7" w:rsidRDefault="00736CC7">
      <w:pPr>
        <w:jc w:val="both"/>
        <w:rPr>
          <w:ins w:id="489" w:author="Charlie Meyrick" w:date="2024-02-14T15:06:00Z"/>
          <w:rFonts w:ascii="Arial" w:hAnsi="Arial" w:cs="Arial"/>
          <w:color w:val="000000" w:themeColor="text1"/>
          <w:sz w:val="24"/>
          <w:szCs w:val="24"/>
        </w:rPr>
        <w:pPrChange w:id="490" w:author="Charlie Meyrick" w:date="2024-02-14T15:06:00Z">
          <w:pPr>
            <w:numPr>
              <w:numId w:val="3"/>
            </w:numPr>
            <w:tabs>
              <w:tab w:val="num" w:pos="720"/>
            </w:tabs>
            <w:ind w:left="720" w:hanging="360"/>
            <w:jc w:val="both"/>
          </w:pPr>
        </w:pPrChange>
      </w:pPr>
    </w:p>
    <w:p w14:paraId="3AC15C9A" w14:textId="77777777" w:rsidR="00736CC7" w:rsidRDefault="00736CC7" w:rsidP="00250F20">
      <w:pPr>
        <w:jc w:val="both"/>
        <w:rPr>
          <w:rFonts w:ascii="Arial" w:hAnsi="Arial" w:cs="Arial"/>
          <w:color w:val="000000" w:themeColor="text1"/>
          <w:sz w:val="24"/>
          <w:szCs w:val="24"/>
        </w:rPr>
      </w:pPr>
    </w:p>
    <w:p w14:paraId="5B49221A" w14:textId="34D3E02B" w:rsidR="00A46163" w:rsidRPr="00A30FD3" w:rsidRDefault="00A46163">
      <w:pPr>
        <w:rPr>
          <w:rFonts w:ascii="Microsoft Sans Serif" w:hAnsi="Microsoft Sans Serif" w:cs="Microsoft Sans Serif"/>
          <w:sz w:val="24"/>
          <w:szCs w:val="24"/>
          <w:shd w:val="clear" w:color="auto" w:fill="FFFFFF"/>
        </w:rPr>
      </w:pPr>
    </w:p>
    <w:p w14:paraId="5FCA8DFA" w14:textId="4BCCADB1" w:rsidR="006D7FB5" w:rsidRPr="00A30FD3" w:rsidRDefault="006D7FB5">
      <w:pPr>
        <w:rPr>
          <w:rFonts w:ascii="Microsoft Sans Serif" w:hAnsi="Microsoft Sans Serif" w:cs="Microsoft Sans Serif"/>
          <w:sz w:val="24"/>
          <w:szCs w:val="24"/>
        </w:rPr>
      </w:pPr>
    </w:p>
    <w:sectPr w:rsidR="006D7FB5" w:rsidRPr="00A30FD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2" w:author="Charlie Meyrick" w:date="2024-02-14T14:20:00Z" w:initials="CM">
    <w:p w14:paraId="60227E2D" w14:textId="77777777" w:rsidR="00710E91" w:rsidRDefault="00710E91" w:rsidP="00710E91">
      <w:r>
        <w:rPr>
          <w:rStyle w:val="CommentReference"/>
        </w:rPr>
        <w:annotationRef/>
      </w:r>
      <w:r>
        <w:rPr>
          <w:kern w:val="0"/>
          <w:sz w:val="20"/>
          <w:szCs w:val="20"/>
          <w14:ligatures w14:val="none"/>
        </w:rPr>
        <w:t>Changed to import as this passage is from the perspective of the country buying from Russia/Ukraine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227E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AA23801" w16cex:dateUtc="2024-02-14T14: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227E2D" w16cid:durableId="1AA2380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75C5B"/>
    <w:multiLevelType w:val="hybridMultilevel"/>
    <w:tmpl w:val="9C283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7904CAC"/>
    <w:multiLevelType w:val="hybridMultilevel"/>
    <w:tmpl w:val="570AB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38B6053"/>
    <w:multiLevelType w:val="multilevel"/>
    <w:tmpl w:val="2C36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90843586">
    <w:abstractNumId w:val="0"/>
  </w:num>
  <w:num w:numId="2" w16cid:durableId="1214586854">
    <w:abstractNumId w:val="1"/>
  </w:num>
  <w:num w:numId="3" w16cid:durableId="47625989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arlie Meyrick">
    <w15:presenceInfo w15:providerId="AD" w15:userId="S::cm15021@bristol.ac.uk::6b5ce973-f2c7-4335-b3ca-64a316b12a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hideSpellingErrors/>
  <w:hideGrammaticalError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Q3MjG0sDQ2NzWyNDFT0lEKTi0uzszPAykwrQUAMa6ReSwAAAA="/>
  </w:docVars>
  <w:rsids>
    <w:rsidRoot w:val="00DB633F"/>
    <w:rsid w:val="00013927"/>
    <w:rsid w:val="000235D5"/>
    <w:rsid w:val="00045627"/>
    <w:rsid w:val="00052367"/>
    <w:rsid w:val="0005589F"/>
    <w:rsid w:val="00057B34"/>
    <w:rsid w:val="00071FB3"/>
    <w:rsid w:val="0007739A"/>
    <w:rsid w:val="00082E04"/>
    <w:rsid w:val="00083A81"/>
    <w:rsid w:val="00090743"/>
    <w:rsid w:val="000A0326"/>
    <w:rsid w:val="000A3C5C"/>
    <w:rsid w:val="000A6585"/>
    <w:rsid w:val="000B4636"/>
    <w:rsid w:val="000B59CC"/>
    <w:rsid w:val="000B713E"/>
    <w:rsid w:val="00131CB5"/>
    <w:rsid w:val="00134C98"/>
    <w:rsid w:val="00141DFD"/>
    <w:rsid w:val="00154831"/>
    <w:rsid w:val="00155752"/>
    <w:rsid w:val="001569EF"/>
    <w:rsid w:val="0015767E"/>
    <w:rsid w:val="00161021"/>
    <w:rsid w:val="0016134A"/>
    <w:rsid w:val="001626D1"/>
    <w:rsid w:val="00170FB9"/>
    <w:rsid w:val="0017635A"/>
    <w:rsid w:val="001805AD"/>
    <w:rsid w:val="00182421"/>
    <w:rsid w:val="00194B79"/>
    <w:rsid w:val="001B3E45"/>
    <w:rsid w:val="001B7853"/>
    <w:rsid w:val="001D5EB7"/>
    <w:rsid w:val="001D67B3"/>
    <w:rsid w:val="001D77D8"/>
    <w:rsid w:val="001E77F3"/>
    <w:rsid w:val="00210A97"/>
    <w:rsid w:val="00223017"/>
    <w:rsid w:val="00250F20"/>
    <w:rsid w:val="0025569F"/>
    <w:rsid w:val="0027157A"/>
    <w:rsid w:val="0027556F"/>
    <w:rsid w:val="00287A5D"/>
    <w:rsid w:val="00291EB6"/>
    <w:rsid w:val="002A5966"/>
    <w:rsid w:val="002B18BE"/>
    <w:rsid w:val="002B6A2C"/>
    <w:rsid w:val="002F7CCC"/>
    <w:rsid w:val="00304BCF"/>
    <w:rsid w:val="003136FB"/>
    <w:rsid w:val="00314E39"/>
    <w:rsid w:val="00321C8D"/>
    <w:rsid w:val="00335CCB"/>
    <w:rsid w:val="00345214"/>
    <w:rsid w:val="00350AEA"/>
    <w:rsid w:val="00352AE0"/>
    <w:rsid w:val="00354AF8"/>
    <w:rsid w:val="00362CF9"/>
    <w:rsid w:val="003744E2"/>
    <w:rsid w:val="003771FF"/>
    <w:rsid w:val="003844FF"/>
    <w:rsid w:val="00396BFA"/>
    <w:rsid w:val="003A0E73"/>
    <w:rsid w:val="003A18F4"/>
    <w:rsid w:val="003A7311"/>
    <w:rsid w:val="003A7A69"/>
    <w:rsid w:val="003C202B"/>
    <w:rsid w:val="003D5885"/>
    <w:rsid w:val="003E58C7"/>
    <w:rsid w:val="00406573"/>
    <w:rsid w:val="00414096"/>
    <w:rsid w:val="00425802"/>
    <w:rsid w:val="004317FE"/>
    <w:rsid w:val="00432A8B"/>
    <w:rsid w:val="00443677"/>
    <w:rsid w:val="0044732D"/>
    <w:rsid w:val="00447E41"/>
    <w:rsid w:val="00452161"/>
    <w:rsid w:val="00454003"/>
    <w:rsid w:val="00455B02"/>
    <w:rsid w:val="004602F7"/>
    <w:rsid w:val="00467856"/>
    <w:rsid w:val="00473FDD"/>
    <w:rsid w:val="004E3E6C"/>
    <w:rsid w:val="00513D24"/>
    <w:rsid w:val="00524407"/>
    <w:rsid w:val="0053290C"/>
    <w:rsid w:val="0053474A"/>
    <w:rsid w:val="005377FC"/>
    <w:rsid w:val="00537A4A"/>
    <w:rsid w:val="005475D6"/>
    <w:rsid w:val="00567423"/>
    <w:rsid w:val="00573B3A"/>
    <w:rsid w:val="005754E8"/>
    <w:rsid w:val="005A1676"/>
    <w:rsid w:val="005B1158"/>
    <w:rsid w:val="005C14B4"/>
    <w:rsid w:val="005D35F4"/>
    <w:rsid w:val="005E2F7E"/>
    <w:rsid w:val="005E754A"/>
    <w:rsid w:val="00623C7F"/>
    <w:rsid w:val="00631BFA"/>
    <w:rsid w:val="006323C1"/>
    <w:rsid w:val="00640EB9"/>
    <w:rsid w:val="00641580"/>
    <w:rsid w:val="00646543"/>
    <w:rsid w:val="00647898"/>
    <w:rsid w:val="00656621"/>
    <w:rsid w:val="00675091"/>
    <w:rsid w:val="006C2C03"/>
    <w:rsid w:val="006D6271"/>
    <w:rsid w:val="006D7FB5"/>
    <w:rsid w:val="006F30CC"/>
    <w:rsid w:val="00702815"/>
    <w:rsid w:val="00710E91"/>
    <w:rsid w:val="007143F8"/>
    <w:rsid w:val="007175ED"/>
    <w:rsid w:val="00720EF4"/>
    <w:rsid w:val="0072662A"/>
    <w:rsid w:val="00736CC7"/>
    <w:rsid w:val="0075008E"/>
    <w:rsid w:val="007522AA"/>
    <w:rsid w:val="00755A1D"/>
    <w:rsid w:val="00760170"/>
    <w:rsid w:val="00783391"/>
    <w:rsid w:val="00791C13"/>
    <w:rsid w:val="007B48C7"/>
    <w:rsid w:val="007E086C"/>
    <w:rsid w:val="007E30F5"/>
    <w:rsid w:val="007E6CFA"/>
    <w:rsid w:val="007E6F9D"/>
    <w:rsid w:val="008144FC"/>
    <w:rsid w:val="0082107A"/>
    <w:rsid w:val="00836716"/>
    <w:rsid w:val="00840776"/>
    <w:rsid w:val="00840D2B"/>
    <w:rsid w:val="0084208E"/>
    <w:rsid w:val="00852370"/>
    <w:rsid w:val="0085298B"/>
    <w:rsid w:val="0086711C"/>
    <w:rsid w:val="00873396"/>
    <w:rsid w:val="008860CA"/>
    <w:rsid w:val="00896A86"/>
    <w:rsid w:val="00896C9E"/>
    <w:rsid w:val="008A7F6A"/>
    <w:rsid w:val="008B3162"/>
    <w:rsid w:val="008B407A"/>
    <w:rsid w:val="008B50D5"/>
    <w:rsid w:val="008C7CE8"/>
    <w:rsid w:val="008D0766"/>
    <w:rsid w:val="008F4631"/>
    <w:rsid w:val="008F7DC0"/>
    <w:rsid w:val="009031CA"/>
    <w:rsid w:val="0090541C"/>
    <w:rsid w:val="009100AA"/>
    <w:rsid w:val="00915989"/>
    <w:rsid w:val="0091675B"/>
    <w:rsid w:val="00932B93"/>
    <w:rsid w:val="0094280B"/>
    <w:rsid w:val="00942B5F"/>
    <w:rsid w:val="0095029C"/>
    <w:rsid w:val="00962B55"/>
    <w:rsid w:val="00975C0C"/>
    <w:rsid w:val="00986FD9"/>
    <w:rsid w:val="009A0A08"/>
    <w:rsid w:val="009A3748"/>
    <w:rsid w:val="009A7C4C"/>
    <w:rsid w:val="009C2C26"/>
    <w:rsid w:val="009C540F"/>
    <w:rsid w:val="009D17AF"/>
    <w:rsid w:val="009E200F"/>
    <w:rsid w:val="009F5663"/>
    <w:rsid w:val="009F7397"/>
    <w:rsid w:val="00A05A1F"/>
    <w:rsid w:val="00A07780"/>
    <w:rsid w:val="00A23676"/>
    <w:rsid w:val="00A247A6"/>
    <w:rsid w:val="00A30FD3"/>
    <w:rsid w:val="00A31AE7"/>
    <w:rsid w:val="00A33B92"/>
    <w:rsid w:val="00A33C14"/>
    <w:rsid w:val="00A46163"/>
    <w:rsid w:val="00A523B7"/>
    <w:rsid w:val="00A57720"/>
    <w:rsid w:val="00A61661"/>
    <w:rsid w:val="00A82F83"/>
    <w:rsid w:val="00AB13AA"/>
    <w:rsid w:val="00AD190E"/>
    <w:rsid w:val="00AD24C0"/>
    <w:rsid w:val="00AD4704"/>
    <w:rsid w:val="00AE259D"/>
    <w:rsid w:val="00AF6A18"/>
    <w:rsid w:val="00B14B1C"/>
    <w:rsid w:val="00B17E69"/>
    <w:rsid w:val="00B20854"/>
    <w:rsid w:val="00B431AD"/>
    <w:rsid w:val="00B553CC"/>
    <w:rsid w:val="00B603FF"/>
    <w:rsid w:val="00B65C54"/>
    <w:rsid w:val="00B73E2D"/>
    <w:rsid w:val="00B74CDF"/>
    <w:rsid w:val="00B779A4"/>
    <w:rsid w:val="00B97369"/>
    <w:rsid w:val="00BA06ED"/>
    <w:rsid w:val="00BA5535"/>
    <w:rsid w:val="00BD0AE4"/>
    <w:rsid w:val="00BE49A2"/>
    <w:rsid w:val="00C0030B"/>
    <w:rsid w:val="00C07127"/>
    <w:rsid w:val="00C14FDC"/>
    <w:rsid w:val="00C16283"/>
    <w:rsid w:val="00C175F2"/>
    <w:rsid w:val="00C17FC4"/>
    <w:rsid w:val="00C230A9"/>
    <w:rsid w:val="00C3040B"/>
    <w:rsid w:val="00C613B0"/>
    <w:rsid w:val="00C8673C"/>
    <w:rsid w:val="00C95378"/>
    <w:rsid w:val="00C97342"/>
    <w:rsid w:val="00CA3CD6"/>
    <w:rsid w:val="00CB6D22"/>
    <w:rsid w:val="00CC795E"/>
    <w:rsid w:val="00CE3550"/>
    <w:rsid w:val="00CE55E1"/>
    <w:rsid w:val="00CF736C"/>
    <w:rsid w:val="00D033A7"/>
    <w:rsid w:val="00D25501"/>
    <w:rsid w:val="00D31322"/>
    <w:rsid w:val="00D34B79"/>
    <w:rsid w:val="00D37E1A"/>
    <w:rsid w:val="00D467A3"/>
    <w:rsid w:val="00D6576F"/>
    <w:rsid w:val="00D71430"/>
    <w:rsid w:val="00D7649F"/>
    <w:rsid w:val="00D84EF3"/>
    <w:rsid w:val="00D93B81"/>
    <w:rsid w:val="00DA287C"/>
    <w:rsid w:val="00DA3AEE"/>
    <w:rsid w:val="00DA5098"/>
    <w:rsid w:val="00DB1991"/>
    <w:rsid w:val="00DB43A9"/>
    <w:rsid w:val="00DB633F"/>
    <w:rsid w:val="00DC392C"/>
    <w:rsid w:val="00DC4DED"/>
    <w:rsid w:val="00DC6892"/>
    <w:rsid w:val="00DE6B56"/>
    <w:rsid w:val="00DF321D"/>
    <w:rsid w:val="00E05C81"/>
    <w:rsid w:val="00E22C6B"/>
    <w:rsid w:val="00E2540D"/>
    <w:rsid w:val="00E33F7B"/>
    <w:rsid w:val="00E53939"/>
    <w:rsid w:val="00E635DC"/>
    <w:rsid w:val="00E637C1"/>
    <w:rsid w:val="00E75F48"/>
    <w:rsid w:val="00E84DEE"/>
    <w:rsid w:val="00E84E65"/>
    <w:rsid w:val="00E939D9"/>
    <w:rsid w:val="00ED4D27"/>
    <w:rsid w:val="00EF216A"/>
    <w:rsid w:val="00EF242F"/>
    <w:rsid w:val="00EF33CC"/>
    <w:rsid w:val="00F00436"/>
    <w:rsid w:val="00F07298"/>
    <w:rsid w:val="00F213BA"/>
    <w:rsid w:val="00F257F4"/>
    <w:rsid w:val="00F32550"/>
    <w:rsid w:val="00F57F13"/>
    <w:rsid w:val="00F64B59"/>
    <w:rsid w:val="00F73BF2"/>
    <w:rsid w:val="00F87D8C"/>
    <w:rsid w:val="00F87E8A"/>
    <w:rsid w:val="00F90409"/>
    <w:rsid w:val="00FA1E4F"/>
    <w:rsid w:val="00FB17C2"/>
    <w:rsid w:val="00FB6419"/>
    <w:rsid w:val="00FC25C5"/>
    <w:rsid w:val="00FC5690"/>
    <w:rsid w:val="00FC66C3"/>
    <w:rsid w:val="00FC6F04"/>
    <w:rsid w:val="00FC79FE"/>
    <w:rsid w:val="00FE2B6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F1F341"/>
  <w15:chartTrackingRefBased/>
  <w15:docId w15:val="{EBFEB441-6F17-4406-B10F-21C143479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3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7E41"/>
    <w:rPr>
      <w:color w:val="0563C1" w:themeColor="hyperlink"/>
      <w:u w:val="single"/>
    </w:rPr>
  </w:style>
  <w:style w:type="character" w:styleId="UnresolvedMention">
    <w:name w:val="Unresolved Mention"/>
    <w:basedOn w:val="DefaultParagraphFont"/>
    <w:uiPriority w:val="99"/>
    <w:semiHidden/>
    <w:unhideWhenUsed/>
    <w:rsid w:val="00447E41"/>
    <w:rPr>
      <w:color w:val="605E5C"/>
      <w:shd w:val="clear" w:color="auto" w:fill="E1DFDD"/>
    </w:rPr>
  </w:style>
  <w:style w:type="character" w:styleId="FollowedHyperlink">
    <w:name w:val="FollowedHyperlink"/>
    <w:basedOn w:val="DefaultParagraphFont"/>
    <w:uiPriority w:val="99"/>
    <w:semiHidden/>
    <w:unhideWhenUsed/>
    <w:rsid w:val="00D93B81"/>
    <w:rPr>
      <w:color w:val="954F72" w:themeColor="followedHyperlink"/>
      <w:u w:val="single"/>
    </w:rPr>
  </w:style>
  <w:style w:type="character" w:styleId="CommentReference">
    <w:name w:val="annotation reference"/>
    <w:basedOn w:val="DefaultParagraphFont"/>
    <w:uiPriority w:val="99"/>
    <w:semiHidden/>
    <w:unhideWhenUsed/>
    <w:rsid w:val="00250F20"/>
    <w:rPr>
      <w:sz w:val="16"/>
      <w:szCs w:val="16"/>
    </w:rPr>
  </w:style>
  <w:style w:type="paragraph" w:styleId="CommentText">
    <w:name w:val="annotation text"/>
    <w:basedOn w:val="Normal"/>
    <w:link w:val="CommentTextChar"/>
    <w:uiPriority w:val="99"/>
    <w:unhideWhenUsed/>
    <w:rsid w:val="00250F20"/>
    <w:pPr>
      <w:spacing w:line="240" w:lineRule="auto"/>
    </w:pPr>
    <w:rPr>
      <w:kern w:val="0"/>
      <w:sz w:val="20"/>
      <w:szCs w:val="20"/>
      <w14:ligatures w14:val="none"/>
    </w:rPr>
  </w:style>
  <w:style w:type="character" w:customStyle="1" w:styleId="CommentTextChar">
    <w:name w:val="Comment Text Char"/>
    <w:basedOn w:val="DefaultParagraphFont"/>
    <w:link w:val="CommentText"/>
    <w:uiPriority w:val="99"/>
    <w:rsid w:val="00250F20"/>
    <w:rPr>
      <w:kern w:val="0"/>
      <w:sz w:val="20"/>
      <w:szCs w:val="20"/>
      <w14:ligatures w14:val="none"/>
    </w:rPr>
  </w:style>
  <w:style w:type="paragraph" w:styleId="Revision">
    <w:name w:val="Revision"/>
    <w:hidden/>
    <w:uiPriority w:val="99"/>
    <w:semiHidden/>
    <w:rsid w:val="00710E91"/>
    <w:pPr>
      <w:spacing w:after="0" w:line="240" w:lineRule="auto"/>
    </w:pPr>
  </w:style>
  <w:style w:type="paragraph" w:styleId="CommentSubject">
    <w:name w:val="annotation subject"/>
    <w:basedOn w:val="CommentText"/>
    <w:next w:val="CommentText"/>
    <w:link w:val="CommentSubjectChar"/>
    <w:uiPriority w:val="99"/>
    <w:semiHidden/>
    <w:unhideWhenUsed/>
    <w:rsid w:val="00710E91"/>
    <w:rPr>
      <w:b/>
      <w:bCs/>
      <w:kern w:val="2"/>
      <w14:ligatures w14:val="standardContextual"/>
    </w:rPr>
  </w:style>
  <w:style w:type="character" w:customStyle="1" w:styleId="CommentSubjectChar">
    <w:name w:val="Comment Subject Char"/>
    <w:basedOn w:val="CommentTextChar"/>
    <w:link w:val="CommentSubject"/>
    <w:uiPriority w:val="99"/>
    <w:semiHidden/>
    <w:rsid w:val="00710E91"/>
    <w:rPr>
      <w:b/>
      <w:bCs/>
      <w:kern w:val="0"/>
      <w:sz w:val="20"/>
      <w:szCs w:val="20"/>
      <w14:ligatures w14:val="none"/>
    </w:rPr>
  </w:style>
  <w:style w:type="paragraph" w:styleId="ListParagraph">
    <w:name w:val="List Paragraph"/>
    <w:basedOn w:val="Normal"/>
    <w:uiPriority w:val="34"/>
    <w:qFormat/>
    <w:rsid w:val="00537A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354018">
      <w:bodyDiv w:val="1"/>
      <w:marLeft w:val="0"/>
      <w:marRight w:val="0"/>
      <w:marTop w:val="0"/>
      <w:marBottom w:val="0"/>
      <w:divBdr>
        <w:top w:val="none" w:sz="0" w:space="0" w:color="auto"/>
        <w:left w:val="none" w:sz="0" w:space="0" w:color="auto"/>
        <w:bottom w:val="none" w:sz="0" w:space="0" w:color="auto"/>
        <w:right w:val="none" w:sz="0" w:space="0" w:color="auto"/>
      </w:divBdr>
    </w:div>
    <w:div w:id="516040331">
      <w:bodyDiv w:val="1"/>
      <w:marLeft w:val="0"/>
      <w:marRight w:val="0"/>
      <w:marTop w:val="0"/>
      <w:marBottom w:val="0"/>
      <w:divBdr>
        <w:top w:val="none" w:sz="0" w:space="0" w:color="auto"/>
        <w:left w:val="none" w:sz="0" w:space="0" w:color="auto"/>
        <w:bottom w:val="none" w:sz="0" w:space="0" w:color="auto"/>
        <w:right w:val="none" w:sz="0" w:space="0" w:color="auto"/>
      </w:divBdr>
    </w:div>
    <w:div w:id="1007438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chart" Target="charts/chart3.xml"/><Relationship Id="rId18" Type="http://schemas.openxmlformats.org/officeDocument/2006/relationships/chart" Target="charts/chart4.xml"/><Relationship Id="rId26" Type="http://schemas.openxmlformats.org/officeDocument/2006/relationships/hyperlink" Target="https://www.imf.org/en/Publications/WEO/Issues/2023/04/11/world-economic-outlook-april-2023" TargetMode="External"/><Relationship Id="rId3" Type="http://schemas.openxmlformats.org/officeDocument/2006/relationships/settings" Target="settings.xml"/><Relationship Id="rId21" Type="http://schemas.openxmlformats.org/officeDocument/2006/relationships/hyperlink" Target="https://www.fao.org/giews/food-prices/home/en/" TargetMode="External"/><Relationship Id="rId7" Type="http://schemas.openxmlformats.org/officeDocument/2006/relationships/comments" Target="comments.xml"/><Relationship Id="rId12" Type="http://schemas.openxmlformats.org/officeDocument/2006/relationships/chart" Target="charts/chart2.xml"/><Relationship Id="rId17" Type="http://schemas.openxmlformats.org/officeDocument/2006/relationships/hyperlink" Target="https://www.fao.org/3/nn735en/nn735en.pdf" TargetMode="External"/><Relationship Id="rId25" Type="http://schemas.openxmlformats.org/officeDocument/2006/relationships/hyperlink" Target="https://www.reuters.com/world/africa/nigeria-inflation-2820-yy-november-statistics-office-2023-12-15/" TargetMode="External"/><Relationship Id="rId2" Type="http://schemas.openxmlformats.org/officeDocument/2006/relationships/styles" Target="styles.xml"/><Relationship Id="rId16" Type="http://schemas.openxmlformats.org/officeDocument/2006/relationships/hyperlink" Target="https://www.economicsobservatory.com/how-is-the-war-in-ukraine-affecting-global-food-prices" TargetMode="External"/><Relationship Id="rId20" Type="http://schemas.openxmlformats.org/officeDocument/2006/relationships/chart" Target="charts/chart5.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hyperlink" Target="https://www.spglobal.com/commodityinsights/en/market-insights/latest-news/agriculture/122123-ukraine-corn-exports-set-to-fall-in-2024-amid-logistical-issues-russian-attacks" TargetMode="External"/><Relationship Id="rId24" Type="http://schemas.openxmlformats.org/officeDocument/2006/relationships/hyperlink" Target="https://www.imf.org/en/Blogs/Articles/2023/12/01/middle-east-conflict-risks-reshaping-the-regions-economies" TargetMode="External"/><Relationship Id="rId5" Type="http://schemas.openxmlformats.org/officeDocument/2006/relationships/hyperlink" Target="https://www.economicsobservatory.com/how-is-the-war-in-ukraine-affecting-global-food-security" TargetMode="External"/><Relationship Id="rId15" Type="http://schemas.openxmlformats.org/officeDocument/2006/relationships/hyperlink" Target="https://www.fao.org/3/nn735en/nn735en.pdf" TargetMode="External"/><Relationship Id="rId23" Type="http://schemas.openxmlformats.org/officeDocument/2006/relationships/hyperlink" Target="https://press.un.org/en/2023/sc15362.doc.htm" TargetMode="External"/><Relationship Id="rId28" Type="http://schemas.microsoft.com/office/2011/relationships/people" Target="people.xml"/><Relationship Id="rId10" Type="http://schemas.microsoft.com/office/2018/08/relationships/commentsExtensible" Target="commentsExtensible.xml"/><Relationship Id="rId19" Type="http://schemas.openxmlformats.org/officeDocument/2006/relationships/hyperlink" Target="https://datacatalog.worldbank.org/search?q=&amp;fq=(geographical_extent%2Fcoverage%2Fany(geo:geo%2Fname%20eq%20%27Nigeria%27))"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globaltradedata.wto.org/real-time-data-based-on-non-wto-data-sources" TargetMode="External"/><Relationship Id="rId22" Type="http://schemas.openxmlformats.org/officeDocument/2006/relationships/hyperlink" Target="https://www.economicsobservatory.com/has-global-food-security-been-improved-by-the-black-sea-grain-initiative" TargetMode="Externa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55143357\OneDrive%20-%20MMU\EcO\data-N6SO4.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55143357\OneDrive%20-%20MMU\EcO\data-N6SO4.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55143357\OneDrive%20-%20MMU\EcO\data-N6SO4.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55143357\OneDrive%20-%20MMU\EcO\data-QE4qZ.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55143357\OneDrive%20-%20MMU\EcO\data-QE4qZ.csv"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'data-N6SO4'!$A$2</c:f>
              <c:strCache>
                <c:ptCount val="1"/>
                <c:pt idx="0">
                  <c:v>Ukraine</c:v>
                </c:pt>
              </c:strCache>
            </c:strRef>
          </c:tx>
          <c:spPr>
            <a:solidFill>
              <a:schemeClr val="accent1">
                <a:alpha val="70000"/>
              </a:schemeClr>
            </a:solidFill>
            <a:ln>
              <a:noFill/>
            </a:ln>
            <a:effectLst/>
          </c:spPr>
          <c:invertIfNegative val="0"/>
          <c:cat>
            <c:strRef>
              <c:f>'data-N6SO4'!$B$1:$J$1</c:f>
              <c:strCache>
                <c:ptCount val="9"/>
                <c:pt idx="0">
                  <c:v>Eastern Africa</c:v>
                </c:pt>
                <c:pt idx="1">
                  <c:v>Eastern Asia</c:v>
                </c:pt>
                <c:pt idx="2">
                  <c:v>EU</c:v>
                </c:pt>
                <c:pt idx="3">
                  <c:v>North Africa</c:v>
                </c:pt>
                <c:pt idx="4">
                  <c:v>Other Europe</c:v>
                </c:pt>
                <c:pt idx="5">
                  <c:v>South East Asia</c:v>
                </c:pt>
                <c:pt idx="6">
                  <c:v>Southern Africa</c:v>
                </c:pt>
                <c:pt idx="7">
                  <c:v>Southern Asia</c:v>
                </c:pt>
                <c:pt idx="8">
                  <c:v>Western Asia</c:v>
                </c:pt>
              </c:strCache>
            </c:strRef>
          </c:cat>
          <c:val>
            <c:numRef>
              <c:f>'data-N6SO4'!$B$2:$J$2</c:f>
              <c:numCache>
                <c:formatCode>General</c:formatCode>
                <c:ptCount val="9"/>
                <c:pt idx="0">
                  <c:v>-31.9</c:v>
                </c:pt>
                <c:pt idx="1">
                  <c:v>-65.7</c:v>
                </c:pt>
                <c:pt idx="2">
                  <c:v>125.4</c:v>
                </c:pt>
                <c:pt idx="3">
                  <c:v>-66.900000000000006</c:v>
                </c:pt>
                <c:pt idx="4">
                  <c:v>-5.3</c:v>
                </c:pt>
                <c:pt idx="5">
                  <c:v>-74.900000000000006</c:v>
                </c:pt>
                <c:pt idx="6">
                  <c:v>-63.2</c:v>
                </c:pt>
                <c:pt idx="7">
                  <c:v>-45.1</c:v>
                </c:pt>
                <c:pt idx="8">
                  <c:v>0.27</c:v>
                </c:pt>
              </c:numCache>
            </c:numRef>
          </c:val>
          <c:extLst>
            <c:ext xmlns:c16="http://schemas.microsoft.com/office/drawing/2014/chart" uri="{C3380CC4-5D6E-409C-BE32-E72D297353CC}">
              <c16:uniqueId val="{00000000-F1DA-F248-87C4-70EC584DB272}"/>
            </c:ext>
          </c:extLst>
        </c:ser>
        <c:ser>
          <c:idx val="1"/>
          <c:order val="1"/>
          <c:tx>
            <c:strRef>
              <c:f>'data-N6SO4'!$A$3</c:f>
              <c:strCache>
                <c:ptCount val="1"/>
                <c:pt idx="0">
                  <c:v>Russia</c:v>
                </c:pt>
              </c:strCache>
            </c:strRef>
          </c:tx>
          <c:spPr>
            <a:solidFill>
              <a:schemeClr val="accent2">
                <a:alpha val="70000"/>
              </a:schemeClr>
            </a:solidFill>
            <a:ln>
              <a:noFill/>
            </a:ln>
            <a:effectLst/>
          </c:spPr>
          <c:invertIfNegative val="0"/>
          <c:cat>
            <c:strRef>
              <c:f>'data-N6SO4'!$B$1:$J$1</c:f>
              <c:strCache>
                <c:ptCount val="9"/>
                <c:pt idx="0">
                  <c:v>Eastern Africa</c:v>
                </c:pt>
                <c:pt idx="1">
                  <c:v>Eastern Asia</c:v>
                </c:pt>
                <c:pt idx="2">
                  <c:v>EU</c:v>
                </c:pt>
                <c:pt idx="3">
                  <c:v>North Africa</c:v>
                </c:pt>
                <c:pt idx="4">
                  <c:v>Other Europe</c:v>
                </c:pt>
                <c:pt idx="5">
                  <c:v>South East Asia</c:v>
                </c:pt>
                <c:pt idx="6">
                  <c:v>Southern Africa</c:v>
                </c:pt>
                <c:pt idx="7">
                  <c:v>Southern Asia</c:v>
                </c:pt>
                <c:pt idx="8">
                  <c:v>Western Asia</c:v>
                </c:pt>
              </c:strCache>
            </c:strRef>
          </c:cat>
          <c:val>
            <c:numRef>
              <c:f>'data-N6SO4'!$B$3:$J$3</c:f>
              <c:numCache>
                <c:formatCode>General</c:formatCode>
                <c:ptCount val="9"/>
                <c:pt idx="0">
                  <c:v>25.8</c:v>
                </c:pt>
                <c:pt idx="1">
                  <c:v>48.9</c:v>
                </c:pt>
                <c:pt idx="2">
                  <c:v>-23.7</c:v>
                </c:pt>
                <c:pt idx="3">
                  <c:v>32.700000000000003</c:v>
                </c:pt>
                <c:pt idx="4">
                  <c:v>-75.2</c:v>
                </c:pt>
                <c:pt idx="5">
                  <c:v>-44.1</c:v>
                </c:pt>
                <c:pt idx="6">
                  <c:v>-15.6</c:v>
                </c:pt>
                <c:pt idx="7">
                  <c:v>2.59</c:v>
                </c:pt>
                <c:pt idx="8">
                  <c:v>57.7</c:v>
                </c:pt>
              </c:numCache>
            </c:numRef>
          </c:val>
          <c:extLst>
            <c:ext xmlns:c16="http://schemas.microsoft.com/office/drawing/2014/chart" uri="{C3380CC4-5D6E-409C-BE32-E72D297353CC}">
              <c16:uniqueId val="{00000001-F1DA-F248-87C4-70EC584DB272}"/>
            </c:ext>
          </c:extLst>
        </c:ser>
        <c:dLbls>
          <c:showLegendKey val="0"/>
          <c:showVal val="0"/>
          <c:showCatName val="0"/>
          <c:showSerName val="0"/>
          <c:showPercent val="0"/>
          <c:showBubbleSize val="0"/>
        </c:dLbls>
        <c:gapWidth val="80"/>
        <c:overlap val="25"/>
        <c:axId val="1169227856"/>
        <c:axId val="1261563552"/>
      </c:barChart>
      <c:catAx>
        <c:axId val="1169227856"/>
        <c:scaling>
          <c:orientation val="minMax"/>
        </c:scaling>
        <c:delete val="0"/>
        <c:axPos val="b"/>
        <c:numFmt formatCode="General" sourceLinked="1"/>
        <c:majorTickMark val="none"/>
        <c:minorTickMark val="none"/>
        <c:tickLblPos val="low"/>
        <c:spPr>
          <a:noFill/>
          <a:ln w="15875" cap="flat" cmpd="sng" algn="ctr">
            <a:solidFill>
              <a:schemeClr val="tx1">
                <a:lumMod val="25000"/>
                <a:lumOff val="75000"/>
              </a:schemeClr>
            </a:solidFill>
            <a:round/>
          </a:ln>
          <a:effectLst/>
        </c:spPr>
        <c:txPr>
          <a:bodyPr rot="-60000000" spcFirstLastPara="1" vertOverflow="ellipsis" vert="horz" wrap="square" anchor="b" anchorCtr="0"/>
          <a:lstStyle/>
          <a:p>
            <a:pPr>
              <a:defRPr sz="900" b="0" i="0" u="none" strike="noStrike" kern="1200" cap="none" spc="20" normalizeH="0" baseline="0">
                <a:solidFill>
                  <a:schemeClr val="tx1">
                    <a:lumMod val="65000"/>
                    <a:lumOff val="35000"/>
                  </a:schemeClr>
                </a:solidFill>
                <a:latin typeface="+mn-lt"/>
                <a:ea typeface="+mn-ea"/>
                <a:cs typeface="+mn-cs"/>
              </a:defRPr>
            </a:pPr>
            <a:endParaRPr lang="en-US"/>
          </a:p>
        </c:txPr>
        <c:crossAx val="1261563552"/>
        <c:crosses val="autoZero"/>
        <c:auto val="1"/>
        <c:lblAlgn val="ctr"/>
        <c:lblOffset val="100"/>
        <c:noMultiLvlLbl val="0"/>
      </c:catAx>
      <c:valAx>
        <c:axId val="1261563552"/>
        <c:scaling>
          <c:orientation val="minMax"/>
        </c:scaling>
        <c:delete val="0"/>
        <c:axPos val="l"/>
        <c:majorGridlines>
          <c:spPr>
            <a:ln w="95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cap="none"/>
                  <a:t>Tonnes  (in millions)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en-US"/>
          </a:p>
        </c:txPr>
        <c:crossAx val="1169227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'data-N6SO4'!$A$2</c:f>
              <c:strCache>
                <c:ptCount val="1"/>
                <c:pt idx="0">
                  <c:v>Ukraine</c:v>
                </c:pt>
              </c:strCache>
            </c:strRef>
          </c:tx>
          <c:spPr>
            <a:solidFill>
              <a:schemeClr val="accent1">
                <a:alpha val="70000"/>
              </a:schemeClr>
            </a:solidFill>
            <a:ln>
              <a:noFill/>
            </a:ln>
            <a:effectLst/>
          </c:spPr>
          <c:invertIfNegative val="0"/>
          <c:cat>
            <c:strRef>
              <c:f>'data-N6SO4'!$B$1:$J$1</c:f>
              <c:strCache>
                <c:ptCount val="9"/>
                <c:pt idx="0">
                  <c:v>Eastern Africa</c:v>
                </c:pt>
                <c:pt idx="1">
                  <c:v>Eastern Asia</c:v>
                </c:pt>
                <c:pt idx="2">
                  <c:v>EU</c:v>
                </c:pt>
                <c:pt idx="3">
                  <c:v>North Africa</c:v>
                </c:pt>
                <c:pt idx="4">
                  <c:v>Other Europe</c:v>
                </c:pt>
                <c:pt idx="5">
                  <c:v>South East Asia</c:v>
                </c:pt>
                <c:pt idx="6">
                  <c:v>Southern Africa</c:v>
                </c:pt>
                <c:pt idx="7">
                  <c:v>Southern Asia</c:v>
                </c:pt>
                <c:pt idx="8">
                  <c:v>Western Asia</c:v>
                </c:pt>
              </c:strCache>
            </c:strRef>
          </c:cat>
          <c:val>
            <c:numRef>
              <c:f>'data-N6SO4'!$B$2:$J$2</c:f>
              <c:numCache>
                <c:formatCode>General</c:formatCode>
                <c:ptCount val="9"/>
                <c:pt idx="0">
                  <c:v>-31.9</c:v>
                </c:pt>
                <c:pt idx="1">
                  <c:v>-65.7</c:v>
                </c:pt>
                <c:pt idx="2">
                  <c:v>125.4</c:v>
                </c:pt>
                <c:pt idx="3">
                  <c:v>-66.900000000000006</c:v>
                </c:pt>
                <c:pt idx="4">
                  <c:v>-5.3</c:v>
                </c:pt>
                <c:pt idx="5">
                  <c:v>-74.900000000000006</c:v>
                </c:pt>
                <c:pt idx="6">
                  <c:v>-63.2</c:v>
                </c:pt>
                <c:pt idx="7">
                  <c:v>-45.1</c:v>
                </c:pt>
                <c:pt idx="8">
                  <c:v>0.27</c:v>
                </c:pt>
              </c:numCache>
            </c:numRef>
          </c:val>
          <c:extLst>
            <c:ext xmlns:c16="http://schemas.microsoft.com/office/drawing/2014/chart" uri="{C3380CC4-5D6E-409C-BE32-E72D297353CC}">
              <c16:uniqueId val="{00000000-4281-45DD-A664-5D5CB984B5EF}"/>
            </c:ext>
          </c:extLst>
        </c:ser>
        <c:ser>
          <c:idx val="1"/>
          <c:order val="1"/>
          <c:tx>
            <c:strRef>
              <c:f>'data-N6SO4'!$A$3</c:f>
              <c:strCache>
                <c:ptCount val="1"/>
                <c:pt idx="0">
                  <c:v>Russia</c:v>
                </c:pt>
              </c:strCache>
            </c:strRef>
          </c:tx>
          <c:spPr>
            <a:solidFill>
              <a:schemeClr val="accent2">
                <a:alpha val="70000"/>
              </a:schemeClr>
            </a:solidFill>
            <a:ln>
              <a:noFill/>
            </a:ln>
            <a:effectLst/>
          </c:spPr>
          <c:invertIfNegative val="0"/>
          <c:cat>
            <c:strRef>
              <c:f>'data-N6SO4'!$B$1:$J$1</c:f>
              <c:strCache>
                <c:ptCount val="9"/>
                <c:pt idx="0">
                  <c:v>Eastern Africa</c:v>
                </c:pt>
                <c:pt idx="1">
                  <c:v>Eastern Asia</c:v>
                </c:pt>
                <c:pt idx="2">
                  <c:v>EU</c:v>
                </c:pt>
                <c:pt idx="3">
                  <c:v>North Africa</c:v>
                </c:pt>
                <c:pt idx="4">
                  <c:v>Other Europe</c:v>
                </c:pt>
                <c:pt idx="5">
                  <c:v>South East Asia</c:v>
                </c:pt>
                <c:pt idx="6">
                  <c:v>Southern Africa</c:v>
                </c:pt>
                <c:pt idx="7">
                  <c:v>Southern Asia</c:v>
                </c:pt>
                <c:pt idx="8">
                  <c:v>Western Asia</c:v>
                </c:pt>
              </c:strCache>
            </c:strRef>
          </c:cat>
          <c:val>
            <c:numRef>
              <c:f>'data-N6SO4'!$B$3:$J$3</c:f>
              <c:numCache>
                <c:formatCode>General</c:formatCode>
                <c:ptCount val="9"/>
                <c:pt idx="0">
                  <c:v>25.8</c:v>
                </c:pt>
                <c:pt idx="1">
                  <c:v>48.9</c:v>
                </c:pt>
                <c:pt idx="2">
                  <c:v>-23.7</c:v>
                </c:pt>
                <c:pt idx="3">
                  <c:v>32.700000000000003</c:v>
                </c:pt>
                <c:pt idx="4">
                  <c:v>-75.2</c:v>
                </c:pt>
                <c:pt idx="5">
                  <c:v>-44.1</c:v>
                </c:pt>
                <c:pt idx="6">
                  <c:v>-15.6</c:v>
                </c:pt>
                <c:pt idx="7">
                  <c:v>2.59</c:v>
                </c:pt>
                <c:pt idx="8">
                  <c:v>57.7</c:v>
                </c:pt>
              </c:numCache>
            </c:numRef>
          </c:val>
          <c:extLst>
            <c:ext xmlns:c16="http://schemas.microsoft.com/office/drawing/2014/chart" uri="{C3380CC4-5D6E-409C-BE32-E72D297353CC}">
              <c16:uniqueId val="{00000001-4281-45DD-A664-5D5CB984B5EF}"/>
            </c:ext>
          </c:extLst>
        </c:ser>
        <c:dLbls>
          <c:showLegendKey val="0"/>
          <c:showVal val="0"/>
          <c:showCatName val="0"/>
          <c:showSerName val="0"/>
          <c:showPercent val="0"/>
          <c:showBubbleSize val="0"/>
        </c:dLbls>
        <c:gapWidth val="80"/>
        <c:overlap val="25"/>
        <c:axId val="1169227856"/>
        <c:axId val="1261563552"/>
      </c:barChart>
      <c:catAx>
        <c:axId val="1169227856"/>
        <c:scaling>
          <c:orientation val="minMax"/>
        </c:scaling>
        <c:delete val="0"/>
        <c:axPos val="b"/>
        <c:numFmt formatCode="General" sourceLinked="1"/>
        <c:majorTickMark val="none"/>
        <c:minorTickMark val="none"/>
        <c:tickLblPos val="low"/>
        <c:spPr>
          <a:noFill/>
          <a:ln w="15875" cap="flat" cmpd="sng" algn="ctr">
            <a:solidFill>
              <a:schemeClr val="tx1">
                <a:lumMod val="25000"/>
                <a:lumOff val="75000"/>
              </a:schemeClr>
            </a:solidFill>
            <a:round/>
          </a:ln>
          <a:effectLst/>
        </c:spPr>
        <c:txPr>
          <a:bodyPr rot="-60000000" spcFirstLastPara="1" vertOverflow="ellipsis" vert="horz" wrap="square" anchor="b" anchorCtr="0"/>
          <a:lstStyle/>
          <a:p>
            <a:pPr>
              <a:defRPr sz="900" b="0" i="0" u="none" strike="noStrike" kern="1200" cap="none" spc="20" normalizeH="0" baseline="0">
                <a:solidFill>
                  <a:schemeClr val="tx1">
                    <a:lumMod val="65000"/>
                    <a:lumOff val="35000"/>
                  </a:schemeClr>
                </a:solidFill>
                <a:latin typeface="+mn-lt"/>
                <a:ea typeface="+mn-ea"/>
                <a:cs typeface="+mn-cs"/>
              </a:defRPr>
            </a:pPr>
            <a:endParaRPr lang="en-US"/>
          </a:p>
        </c:txPr>
        <c:crossAx val="1261563552"/>
        <c:crosses val="autoZero"/>
        <c:auto val="1"/>
        <c:lblAlgn val="ctr"/>
        <c:lblOffset val="100"/>
        <c:noMultiLvlLbl val="0"/>
      </c:catAx>
      <c:valAx>
        <c:axId val="1261563552"/>
        <c:scaling>
          <c:orientation val="minMax"/>
        </c:scaling>
        <c:delete val="0"/>
        <c:axPos val="l"/>
        <c:majorGridlines>
          <c:spPr>
            <a:ln w="95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cap="none"/>
                  <a:t>Tonnes  (in millions)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en-US"/>
          </a:p>
        </c:txPr>
        <c:crossAx val="1169227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'data-N6SO4'!$A$10</c:f>
              <c:strCache>
                <c:ptCount val="1"/>
                <c:pt idx="0">
                  <c:v>Ukraine </c:v>
                </c:pt>
              </c:strCache>
            </c:strRef>
          </c:tx>
          <c:spPr>
            <a:ln w="28575" cap="rnd">
              <a:solidFill>
                <a:schemeClr val="accent1"/>
              </a:solidFill>
              <a:round/>
            </a:ln>
            <a:effectLst/>
          </c:spPr>
          <c:marker>
            <c:symbol val="none"/>
          </c:marker>
          <c:cat>
            <c:numRef>
              <c:f>'data-N6SO4'!$B$9:$D$9</c:f>
              <c:numCache>
                <c:formatCode>General</c:formatCode>
                <c:ptCount val="3"/>
                <c:pt idx="0">
                  <c:v>2022</c:v>
                </c:pt>
                <c:pt idx="1">
                  <c:v>2023</c:v>
                </c:pt>
                <c:pt idx="2">
                  <c:v>2024</c:v>
                </c:pt>
              </c:numCache>
            </c:numRef>
          </c:cat>
          <c:val>
            <c:numRef>
              <c:f>'data-N6SO4'!$B$10:$D$10</c:f>
              <c:numCache>
                <c:formatCode>General</c:formatCode>
                <c:ptCount val="3"/>
                <c:pt idx="0">
                  <c:v>10</c:v>
                </c:pt>
                <c:pt idx="1">
                  <c:v>5</c:v>
                </c:pt>
                <c:pt idx="2">
                  <c:v>2</c:v>
                </c:pt>
              </c:numCache>
            </c:numRef>
          </c:val>
          <c:smooth val="0"/>
          <c:extLst>
            <c:ext xmlns:c16="http://schemas.microsoft.com/office/drawing/2014/chart" uri="{C3380CC4-5D6E-409C-BE32-E72D297353CC}">
              <c16:uniqueId val="{00000000-94D9-4035-AA10-D2E943A37D94}"/>
            </c:ext>
          </c:extLst>
        </c:ser>
        <c:ser>
          <c:idx val="1"/>
          <c:order val="1"/>
          <c:tx>
            <c:strRef>
              <c:f>'data-N6SO4'!$A$11</c:f>
              <c:strCache>
                <c:ptCount val="1"/>
                <c:pt idx="0">
                  <c:v>Russia</c:v>
                </c:pt>
              </c:strCache>
            </c:strRef>
          </c:tx>
          <c:spPr>
            <a:ln w="28575" cap="rnd">
              <a:solidFill>
                <a:schemeClr val="accent2"/>
              </a:solidFill>
              <a:round/>
            </a:ln>
            <a:effectLst/>
          </c:spPr>
          <c:marker>
            <c:symbol val="none"/>
          </c:marker>
          <c:cat>
            <c:numRef>
              <c:f>'data-N6SO4'!$B$9:$D$9</c:f>
              <c:numCache>
                <c:formatCode>General</c:formatCode>
                <c:ptCount val="3"/>
                <c:pt idx="0">
                  <c:v>2022</c:v>
                </c:pt>
                <c:pt idx="1">
                  <c:v>2023</c:v>
                </c:pt>
                <c:pt idx="2">
                  <c:v>2024</c:v>
                </c:pt>
              </c:numCache>
            </c:numRef>
          </c:cat>
          <c:val>
            <c:numRef>
              <c:f>'data-N6SO4'!$B$11:$D$11</c:f>
              <c:numCache>
                <c:formatCode>General</c:formatCode>
                <c:ptCount val="3"/>
                <c:pt idx="0">
                  <c:v>20</c:v>
                </c:pt>
                <c:pt idx="1">
                  <c:v>21</c:v>
                </c:pt>
                <c:pt idx="2">
                  <c:v>22</c:v>
                </c:pt>
              </c:numCache>
            </c:numRef>
          </c:val>
          <c:smooth val="0"/>
          <c:extLst>
            <c:ext xmlns:c16="http://schemas.microsoft.com/office/drawing/2014/chart" uri="{C3380CC4-5D6E-409C-BE32-E72D297353CC}">
              <c16:uniqueId val="{00000001-94D9-4035-AA10-D2E943A37D94}"/>
            </c:ext>
          </c:extLst>
        </c:ser>
        <c:dLbls>
          <c:showLegendKey val="0"/>
          <c:showVal val="0"/>
          <c:showCatName val="0"/>
          <c:showSerName val="0"/>
          <c:showPercent val="0"/>
          <c:showBubbleSize val="0"/>
        </c:dLbls>
        <c:smooth val="0"/>
        <c:axId val="1261821648"/>
        <c:axId val="884585328"/>
      </c:lineChart>
      <c:catAx>
        <c:axId val="1261821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4585328"/>
        <c:crosses val="autoZero"/>
        <c:auto val="1"/>
        <c:lblAlgn val="ctr"/>
        <c:lblOffset val="100"/>
        <c:noMultiLvlLbl val="0"/>
      </c:catAx>
      <c:valAx>
        <c:axId val="884585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000" b="0" i="0" u="none" strike="noStrike" kern="1200" cap="none" baseline="0">
                    <a:solidFill>
                      <a:sysClr val="windowText" lastClr="000000">
                        <a:lumMod val="65000"/>
                        <a:lumOff val="35000"/>
                      </a:sysClr>
                    </a:solidFill>
                  </a:rPr>
                  <a:t>Tonnes  (in millions)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1821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'data-QE4qZ'!$R$1</c:f>
              <c:strCache>
                <c:ptCount val="1"/>
                <c:pt idx="0">
                  <c:v>Energy</c:v>
                </c:pt>
              </c:strCache>
            </c:strRef>
          </c:tx>
          <c:spPr>
            <a:ln w="28575" cap="rnd">
              <a:solidFill>
                <a:schemeClr val="accent1"/>
              </a:solidFill>
              <a:round/>
            </a:ln>
            <a:effectLst/>
          </c:spPr>
          <c:marker>
            <c:symbol val="none"/>
          </c:marker>
          <c:cat>
            <c:strRef>
              <c:f>'data-QE4qZ'!$Q$2:$Q$50</c:f>
              <c:strCache>
                <c:ptCount val="48"/>
                <c:pt idx="0">
                  <c:v>2020M01</c:v>
                </c:pt>
                <c:pt idx="1">
                  <c:v>2020M02</c:v>
                </c:pt>
                <c:pt idx="2">
                  <c:v>2020M03</c:v>
                </c:pt>
                <c:pt idx="3">
                  <c:v>2020M04</c:v>
                </c:pt>
                <c:pt idx="4">
                  <c:v>2020M05</c:v>
                </c:pt>
                <c:pt idx="5">
                  <c:v>2020M06</c:v>
                </c:pt>
                <c:pt idx="6">
                  <c:v>2020M07</c:v>
                </c:pt>
                <c:pt idx="7">
                  <c:v>2020M08</c:v>
                </c:pt>
                <c:pt idx="8">
                  <c:v>2020M09</c:v>
                </c:pt>
                <c:pt idx="9">
                  <c:v>2020M10</c:v>
                </c:pt>
                <c:pt idx="10">
                  <c:v>2020M11</c:v>
                </c:pt>
                <c:pt idx="11">
                  <c:v>2020M12</c:v>
                </c:pt>
                <c:pt idx="12">
                  <c:v>2021M01</c:v>
                </c:pt>
                <c:pt idx="13">
                  <c:v>2021M02</c:v>
                </c:pt>
                <c:pt idx="14">
                  <c:v>2021M03</c:v>
                </c:pt>
                <c:pt idx="15">
                  <c:v>2021M04</c:v>
                </c:pt>
                <c:pt idx="16">
                  <c:v>2021M05</c:v>
                </c:pt>
                <c:pt idx="17">
                  <c:v>2021M06</c:v>
                </c:pt>
                <c:pt idx="18">
                  <c:v>2021M07</c:v>
                </c:pt>
                <c:pt idx="19">
                  <c:v>2021M08</c:v>
                </c:pt>
                <c:pt idx="20">
                  <c:v>2021M09</c:v>
                </c:pt>
                <c:pt idx="21">
                  <c:v>2021M10</c:v>
                </c:pt>
                <c:pt idx="22">
                  <c:v>2021M11</c:v>
                </c:pt>
                <c:pt idx="23">
                  <c:v>2021M12</c:v>
                </c:pt>
                <c:pt idx="24">
                  <c:v>2022M01</c:v>
                </c:pt>
                <c:pt idx="25">
                  <c:v>2022M02</c:v>
                </c:pt>
                <c:pt idx="26">
                  <c:v>2022M03</c:v>
                </c:pt>
                <c:pt idx="27">
                  <c:v>2022M04</c:v>
                </c:pt>
                <c:pt idx="28">
                  <c:v>2022M05</c:v>
                </c:pt>
                <c:pt idx="29">
                  <c:v>2022M06</c:v>
                </c:pt>
                <c:pt idx="30">
                  <c:v>2022M07</c:v>
                </c:pt>
                <c:pt idx="31">
                  <c:v>2022M08</c:v>
                </c:pt>
                <c:pt idx="32">
                  <c:v>2022M09</c:v>
                </c:pt>
                <c:pt idx="33">
                  <c:v>2022M10</c:v>
                </c:pt>
                <c:pt idx="34">
                  <c:v>2022M11</c:v>
                </c:pt>
                <c:pt idx="35">
                  <c:v>2022M12</c:v>
                </c:pt>
                <c:pt idx="36">
                  <c:v>2023M01</c:v>
                </c:pt>
                <c:pt idx="37">
                  <c:v>2023M02</c:v>
                </c:pt>
                <c:pt idx="38">
                  <c:v>2023M03</c:v>
                </c:pt>
                <c:pt idx="39">
                  <c:v>2023M04</c:v>
                </c:pt>
                <c:pt idx="40">
                  <c:v>2023M05</c:v>
                </c:pt>
                <c:pt idx="41">
                  <c:v>2023M06</c:v>
                </c:pt>
                <c:pt idx="42">
                  <c:v>2023M07</c:v>
                </c:pt>
                <c:pt idx="43">
                  <c:v>2023M08</c:v>
                </c:pt>
                <c:pt idx="44">
                  <c:v>2023M09</c:v>
                </c:pt>
                <c:pt idx="45">
                  <c:v>2023M10</c:v>
                </c:pt>
                <c:pt idx="46">
                  <c:v>2023M11</c:v>
                </c:pt>
                <c:pt idx="47">
                  <c:v>2023M12</c:v>
                </c:pt>
              </c:strCache>
            </c:strRef>
          </c:cat>
          <c:val>
            <c:numRef>
              <c:f>'data-QE4qZ'!$R$2:$R$50</c:f>
              <c:numCache>
                <c:formatCode>General</c:formatCode>
                <c:ptCount val="49"/>
                <c:pt idx="0">
                  <c:v>76.057828060000006</c:v>
                </c:pt>
                <c:pt idx="1">
                  <c:v>66.308740830000005</c:v>
                </c:pt>
                <c:pt idx="2">
                  <c:v>42.647247759999999</c:v>
                </c:pt>
                <c:pt idx="3">
                  <c:v>31.63231012</c:v>
                </c:pt>
                <c:pt idx="4">
                  <c:v>39.246875799999998</c:v>
                </c:pt>
                <c:pt idx="5">
                  <c:v>48.523159499999998</c:v>
                </c:pt>
                <c:pt idx="6">
                  <c:v>51.649745490000001</c:v>
                </c:pt>
                <c:pt idx="7">
                  <c:v>54.301745279999999</c:v>
                </c:pt>
                <c:pt idx="8">
                  <c:v>51.16881772</c:v>
                </c:pt>
                <c:pt idx="9">
                  <c:v>51.620793409999997</c:v>
                </c:pt>
                <c:pt idx="10">
                  <c:v>55.301815949999998</c:v>
                </c:pt>
                <c:pt idx="11">
                  <c:v>63.746684369999997</c:v>
                </c:pt>
                <c:pt idx="12">
                  <c:v>69.882566120000007</c:v>
                </c:pt>
                <c:pt idx="13">
                  <c:v>80.381943469999996</c:v>
                </c:pt>
                <c:pt idx="14">
                  <c:v>80.765236729999998</c:v>
                </c:pt>
                <c:pt idx="15">
                  <c:v>80.801717670000002</c:v>
                </c:pt>
                <c:pt idx="16">
                  <c:v>86.284860809999998</c:v>
                </c:pt>
                <c:pt idx="17">
                  <c:v>93.918952779999998</c:v>
                </c:pt>
                <c:pt idx="18">
                  <c:v>98.289416529999997</c:v>
                </c:pt>
                <c:pt idx="19">
                  <c:v>96.323598930000003</c:v>
                </c:pt>
                <c:pt idx="20">
                  <c:v>107.1785864</c:v>
                </c:pt>
                <c:pt idx="21">
                  <c:v>123.3698921</c:v>
                </c:pt>
                <c:pt idx="22">
                  <c:v>115.0087034</c:v>
                </c:pt>
                <c:pt idx="23">
                  <c:v>112.3729584</c:v>
                </c:pt>
                <c:pt idx="24">
                  <c:v>121.3098856</c:v>
                </c:pt>
                <c:pt idx="25">
                  <c:v>133.31424060000001</c:v>
                </c:pt>
                <c:pt idx="26">
                  <c:v>166.732393</c:v>
                </c:pt>
                <c:pt idx="27">
                  <c:v>153.18659160000001</c:v>
                </c:pt>
                <c:pt idx="28">
                  <c:v>163.6329977</c:v>
                </c:pt>
                <c:pt idx="29">
                  <c:v>173.4822111</c:v>
                </c:pt>
                <c:pt idx="30">
                  <c:v>171.75250650000001</c:v>
                </c:pt>
                <c:pt idx="31">
                  <c:v>172.7708643</c:v>
                </c:pt>
                <c:pt idx="32">
                  <c:v>158.17363839999999</c:v>
                </c:pt>
                <c:pt idx="33">
                  <c:v>146.17252289999999</c:v>
                </c:pt>
                <c:pt idx="34">
                  <c:v>139.4413605</c:v>
                </c:pt>
                <c:pt idx="35">
                  <c:v>130.91804769999999</c:v>
                </c:pt>
                <c:pt idx="36">
                  <c:v>119.2948354</c:v>
                </c:pt>
                <c:pt idx="37">
                  <c:v>110.53012409999999</c:v>
                </c:pt>
                <c:pt idx="38">
                  <c:v>103.4658415</c:v>
                </c:pt>
                <c:pt idx="39">
                  <c:v>109.26437079999999</c:v>
                </c:pt>
                <c:pt idx="40">
                  <c:v>96.907889420000004</c:v>
                </c:pt>
                <c:pt idx="41">
                  <c:v>95.174036360000002</c:v>
                </c:pt>
                <c:pt idx="42">
                  <c:v>100.8588161</c:v>
                </c:pt>
                <c:pt idx="43">
                  <c:v>108.71200640000001</c:v>
                </c:pt>
                <c:pt idx="44">
                  <c:v>117.72930650000001</c:v>
                </c:pt>
                <c:pt idx="45">
                  <c:v>115.6835987</c:v>
                </c:pt>
                <c:pt idx="46">
                  <c:v>106.19514289999999</c:v>
                </c:pt>
                <c:pt idx="47">
                  <c:v>99.608161890000005</c:v>
                </c:pt>
              </c:numCache>
            </c:numRef>
          </c:val>
          <c:smooth val="0"/>
          <c:extLst>
            <c:ext xmlns:c16="http://schemas.microsoft.com/office/drawing/2014/chart" uri="{C3380CC4-5D6E-409C-BE32-E72D297353CC}">
              <c16:uniqueId val="{00000000-E1EC-499F-9CE8-9F7ADADD6717}"/>
            </c:ext>
          </c:extLst>
        </c:ser>
        <c:ser>
          <c:idx val="1"/>
          <c:order val="1"/>
          <c:tx>
            <c:strRef>
              <c:f>'data-QE4qZ'!$S$1</c:f>
              <c:strCache>
                <c:ptCount val="1"/>
                <c:pt idx="0">
                  <c:v>Food</c:v>
                </c:pt>
              </c:strCache>
            </c:strRef>
          </c:tx>
          <c:spPr>
            <a:ln w="28575" cap="rnd">
              <a:solidFill>
                <a:schemeClr val="accent2"/>
              </a:solidFill>
              <a:round/>
            </a:ln>
            <a:effectLst/>
          </c:spPr>
          <c:marker>
            <c:symbol val="none"/>
          </c:marker>
          <c:cat>
            <c:strRef>
              <c:f>'data-QE4qZ'!$Q$2:$Q$50</c:f>
              <c:strCache>
                <c:ptCount val="48"/>
                <c:pt idx="0">
                  <c:v>2020M01</c:v>
                </c:pt>
                <c:pt idx="1">
                  <c:v>2020M02</c:v>
                </c:pt>
                <c:pt idx="2">
                  <c:v>2020M03</c:v>
                </c:pt>
                <c:pt idx="3">
                  <c:v>2020M04</c:v>
                </c:pt>
                <c:pt idx="4">
                  <c:v>2020M05</c:v>
                </c:pt>
                <c:pt idx="5">
                  <c:v>2020M06</c:v>
                </c:pt>
                <c:pt idx="6">
                  <c:v>2020M07</c:v>
                </c:pt>
                <c:pt idx="7">
                  <c:v>2020M08</c:v>
                </c:pt>
                <c:pt idx="8">
                  <c:v>2020M09</c:v>
                </c:pt>
                <c:pt idx="9">
                  <c:v>2020M10</c:v>
                </c:pt>
                <c:pt idx="10">
                  <c:v>2020M11</c:v>
                </c:pt>
                <c:pt idx="11">
                  <c:v>2020M12</c:v>
                </c:pt>
                <c:pt idx="12">
                  <c:v>2021M01</c:v>
                </c:pt>
                <c:pt idx="13">
                  <c:v>2021M02</c:v>
                </c:pt>
                <c:pt idx="14">
                  <c:v>2021M03</c:v>
                </c:pt>
                <c:pt idx="15">
                  <c:v>2021M04</c:v>
                </c:pt>
                <c:pt idx="16">
                  <c:v>2021M05</c:v>
                </c:pt>
                <c:pt idx="17">
                  <c:v>2021M06</c:v>
                </c:pt>
                <c:pt idx="18">
                  <c:v>2021M07</c:v>
                </c:pt>
                <c:pt idx="19">
                  <c:v>2021M08</c:v>
                </c:pt>
                <c:pt idx="20">
                  <c:v>2021M09</c:v>
                </c:pt>
                <c:pt idx="21">
                  <c:v>2021M10</c:v>
                </c:pt>
                <c:pt idx="22">
                  <c:v>2021M11</c:v>
                </c:pt>
                <c:pt idx="23">
                  <c:v>2021M12</c:v>
                </c:pt>
                <c:pt idx="24">
                  <c:v>2022M01</c:v>
                </c:pt>
                <c:pt idx="25">
                  <c:v>2022M02</c:v>
                </c:pt>
                <c:pt idx="26">
                  <c:v>2022M03</c:v>
                </c:pt>
                <c:pt idx="27">
                  <c:v>2022M04</c:v>
                </c:pt>
                <c:pt idx="28">
                  <c:v>2022M05</c:v>
                </c:pt>
                <c:pt idx="29">
                  <c:v>2022M06</c:v>
                </c:pt>
                <c:pt idx="30">
                  <c:v>2022M07</c:v>
                </c:pt>
                <c:pt idx="31">
                  <c:v>2022M08</c:v>
                </c:pt>
                <c:pt idx="32">
                  <c:v>2022M09</c:v>
                </c:pt>
                <c:pt idx="33">
                  <c:v>2022M10</c:v>
                </c:pt>
                <c:pt idx="34">
                  <c:v>2022M11</c:v>
                </c:pt>
                <c:pt idx="35">
                  <c:v>2022M12</c:v>
                </c:pt>
                <c:pt idx="36">
                  <c:v>2023M01</c:v>
                </c:pt>
                <c:pt idx="37">
                  <c:v>2023M02</c:v>
                </c:pt>
                <c:pt idx="38">
                  <c:v>2023M03</c:v>
                </c:pt>
                <c:pt idx="39">
                  <c:v>2023M04</c:v>
                </c:pt>
                <c:pt idx="40">
                  <c:v>2023M05</c:v>
                </c:pt>
                <c:pt idx="41">
                  <c:v>2023M06</c:v>
                </c:pt>
                <c:pt idx="42">
                  <c:v>2023M07</c:v>
                </c:pt>
                <c:pt idx="43">
                  <c:v>2023M08</c:v>
                </c:pt>
                <c:pt idx="44">
                  <c:v>2023M09</c:v>
                </c:pt>
                <c:pt idx="45">
                  <c:v>2023M10</c:v>
                </c:pt>
                <c:pt idx="46">
                  <c:v>2023M11</c:v>
                </c:pt>
                <c:pt idx="47">
                  <c:v>2023M12</c:v>
                </c:pt>
              </c:strCache>
            </c:strRef>
          </c:cat>
          <c:val>
            <c:numRef>
              <c:f>'data-QE4qZ'!$S$2:$S$50</c:f>
              <c:numCache>
                <c:formatCode>General</c:formatCode>
                <c:ptCount val="49"/>
                <c:pt idx="0">
                  <c:v>93.870508240000007</c:v>
                </c:pt>
                <c:pt idx="1">
                  <c:v>90.512754310000005</c:v>
                </c:pt>
                <c:pt idx="2">
                  <c:v>88.030629779999998</c:v>
                </c:pt>
                <c:pt idx="3">
                  <c:v>85.624478679999996</c:v>
                </c:pt>
                <c:pt idx="4">
                  <c:v>85.431175879999998</c:v>
                </c:pt>
                <c:pt idx="5">
                  <c:v>88.317576419999995</c:v>
                </c:pt>
                <c:pt idx="6">
                  <c:v>89.201998059999994</c:v>
                </c:pt>
                <c:pt idx="7">
                  <c:v>91.167608180000002</c:v>
                </c:pt>
                <c:pt idx="8">
                  <c:v>95.157485629999996</c:v>
                </c:pt>
                <c:pt idx="9">
                  <c:v>98.804391550000005</c:v>
                </c:pt>
                <c:pt idx="10">
                  <c:v>103.9994353</c:v>
                </c:pt>
                <c:pt idx="11">
                  <c:v>107.3414966</c:v>
                </c:pt>
                <c:pt idx="12">
                  <c:v>115.02362549999999</c:v>
                </c:pt>
                <c:pt idx="13">
                  <c:v>116.6348989</c:v>
                </c:pt>
                <c:pt idx="14">
                  <c:v>115.31038390000001</c:v>
                </c:pt>
                <c:pt idx="15">
                  <c:v>119.84035419999999</c:v>
                </c:pt>
                <c:pt idx="16">
                  <c:v>127.6437155</c:v>
                </c:pt>
                <c:pt idx="17">
                  <c:v>123.3795365</c:v>
                </c:pt>
                <c:pt idx="18">
                  <c:v>122.2776324</c:v>
                </c:pt>
                <c:pt idx="19">
                  <c:v>122.91518550000001</c:v>
                </c:pt>
                <c:pt idx="20">
                  <c:v>120.31244239999999</c:v>
                </c:pt>
                <c:pt idx="21">
                  <c:v>121.92993319999999</c:v>
                </c:pt>
                <c:pt idx="22">
                  <c:v>122.9450406</c:v>
                </c:pt>
                <c:pt idx="23">
                  <c:v>122.8972888</c:v>
                </c:pt>
                <c:pt idx="24">
                  <c:v>128.6933272</c:v>
                </c:pt>
                <c:pt idx="25">
                  <c:v>136.56691119999999</c:v>
                </c:pt>
                <c:pt idx="26">
                  <c:v>151.99866270000001</c:v>
                </c:pt>
                <c:pt idx="27">
                  <c:v>152.8788721</c:v>
                </c:pt>
                <c:pt idx="28">
                  <c:v>153.0657137</c:v>
                </c:pt>
                <c:pt idx="29">
                  <c:v>145.4171293</c:v>
                </c:pt>
                <c:pt idx="30">
                  <c:v>132.6878447</c:v>
                </c:pt>
                <c:pt idx="31">
                  <c:v>131.46982149999999</c:v>
                </c:pt>
                <c:pt idx="32">
                  <c:v>131.2497319</c:v>
                </c:pt>
                <c:pt idx="33">
                  <c:v>132.15626399999999</c:v>
                </c:pt>
                <c:pt idx="34">
                  <c:v>131.6888562</c:v>
                </c:pt>
                <c:pt idx="35">
                  <c:v>129.5368272</c:v>
                </c:pt>
                <c:pt idx="36">
                  <c:v>130.03158859999999</c:v>
                </c:pt>
                <c:pt idx="37">
                  <c:v>131.01661480000001</c:v>
                </c:pt>
                <c:pt idx="38">
                  <c:v>127.57177660000001</c:v>
                </c:pt>
                <c:pt idx="39">
                  <c:v>130.94954910000001</c:v>
                </c:pt>
                <c:pt idx="40">
                  <c:v>126.8912026</c:v>
                </c:pt>
                <c:pt idx="41">
                  <c:v>122.5602427</c:v>
                </c:pt>
                <c:pt idx="42">
                  <c:v>123.9348493</c:v>
                </c:pt>
                <c:pt idx="43">
                  <c:v>121.6673677</c:v>
                </c:pt>
                <c:pt idx="44">
                  <c:v>124.46096199999999</c:v>
                </c:pt>
                <c:pt idx="45">
                  <c:v>122.5667485</c:v>
                </c:pt>
                <c:pt idx="46">
                  <c:v>123.6727097</c:v>
                </c:pt>
                <c:pt idx="47">
                  <c:v>120.005026</c:v>
                </c:pt>
              </c:numCache>
            </c:numRef>
          </c:val>
          <c:smooth val="0"/>
          <c:extLst>
            <c:ext xmlns:c16="http://schemas.microsoft.com/office/drawing/2014/chart" uri="{C3380CC4-5D6E-409C-BE32-E72D297353CC}">
              <c16:uniqueId val="{00000001-E1EC-499F-9CE8-9F7ADADD6717}"/>
            </c:ext>
          </c:extLst>
        </c:ser>
        <c:ser>
          <c:idx val="2"/>
          <c:order val="2"/>
          <c:tx>
            <c:strRef>
              <c:f>'data-QE4qZ'!$T$1</c:f>
              <c:strCache>
                <c:ptCount val="1"/>
                <c:pt idx="0">
                  <c:v>Grain</c:v>
                </c:pt>
              </c:strCache>
            </c:strRef>
          </c:tx>
          <c:spPr>
            <a:ln w="28575" cap="rnd">
              <a:solidFill>
                <a:schemeClr val="accent3"/>
              </a:solidFill>
              <a:round/>
            </a:ln>
            <a:effectLst/>
          </c:spPr>
          <c:marker>
            <c:symbol val="none"/>
          </c:marker>
          <c:cat>
            <c:strRef>
              <c:f>'data-QE4qZ'!$Q$2:$Q$50</c:f>
              <c:strCache>
                <c:ptCount val="48"/>
                <c:pt idx="0">
                  <c:v>2020M01</c:v>
                </c:pt>
                <c:pt idx="1">
                  <c:v>2020M02</c:v>
                </c:pt>
                <c:pt idx="2">
                  <c:v>2020M03</c:v>
                </c:pt>
                <c:pt idx="3">
                  <c:v>2020M04</c:v>
                </c:pt>
                <c:pt idx="4">
                  <c:v>2020M05</c:v>
                </c:pt>
                <c:pt idx="5">
                  <c:v>2020M06</c:v>
                </c:pt>
                <c:pt idx="6">
                  <c:v>2020M07</c:v>
                </c:pt>
                <c:pt idx="7">
                  <c:v>2020M08</c:v>
                </c:pt>
                <c:pt idx="8">
                  <c:v>2020M09</c:v>
                </c:pt>
                <c:pt idx="9">
                  <c:v>2020M10</c:v>
                </c:pt>
                <c:pt idx="10">
                  <c:v>2020M11</c:v>
                </c:pt>
                <c:pt idx="11">
                  <c:v>2020M12</c:v>
                </c:pt>
                <c:pt idx="12">
                  <c:v>2021M01</c:v>
                </c:pt>
                <c:pt idx="13">
                  <c:v>2021M02</c:v>
                </c:pt>
                <c:pt idx="14">
                  <c:v>2021M03</c:v>
                </c:pt>
                <c:pt idx="15">
                  <c:v>2021M04</c:v>
                </c:pt>
                <c:pt idx="16">
                  <c:v>2021M05</c:v>
                </c:pt>
                <c:pt idx="17">
                  <c:v>2021M06</c:v>
                </c:pt>
                <c:pt idx="18">
                  <c:v>2021M07</c:v>
                </c:pt>
                <c:pt idx="19">
                  <c:v>2021M08</c:v>
                </c:pt>
                <c:pt idx="20">
                  <c:v>2021M09</c:v>
                </c:pt>
                <c:pt idx="21">
                  <c:v>2021M10</c:v>
                </c:pt>
                <c:pt idx="22">
                  <c:v>2021M11</c:v>
                </c:pt>
                <c:pt idx="23">
                  <c:v>2021M12</c:v>
                </c:pt>
                <c:pt idx="24">
                  <c:v>2022M01</c:v>
                </c:pt>
                <c:pt idx="25">
                  <c:v>2022M02</c:v>
                </c:pt>
                <c:pt idx="26">
                  <c:v>2022M03</c:v>
                </c:pt>
                <c:pt idx="27">
                  <c:v>2022M04</c:v>
                </c:pt>
                <c:pt idx="28">
                  <c:v>2022M05</c:v>
                </c:pt>
                <c:pt idx="29">
                  <c:v>2022M06</c:v>
                </c:pt>
                <c:pt idx="30">
                  <c:v>2022M07</c:v>
                </c:pt>
                <c:pt idx="31">
                  <c:v>2022M08</c:v>
                </c:pt>
                <c:pt idx="32">
                  <c:v>2022M09</c:v>
                </c:pt>
                <c:pt idx="33">
                  <c:v>2022M10</c:v>
                </c:pt>
                <c:pt idx="34">
                  <c:v>2022M11</c:v>
                </c:pt>
                <c:pt idx="35">
                  <c:v>2022M12</c:v>
                </c:pt>
                <c:pt idx="36">
                  <c:v>2023M01</c:v>
                </c:pt>
                <c:pt idx="37">
                  <c:v>2023M02</c:v>
                </c:pt>
                <c:pt idx="38">
                  <c:v>2023M03</c:v>
                </c:pt>
                <c:pt idx="39">
                  <c:v>2023M04</c:v>
                </c:pt>
                <c:pt idx="40">
                  <c:v>2023M05</c:v>
                </c:pt>
                <c:pt idx="41">
                  <c:v>2023M06</c:v>
                </c:pt>
                <c:pt idx="42">
                  <c:v>2023M07</c:v>
                </c:pt>
                <c:pt idx="43">
                  <c:v>2023M08</c:v>
                </c:pt>
                <c:pt idx="44">
                  <c:v>2023M09</c:v>
                </c:pt>
                <c:pt idx="45">
                  <c:v>2023M10</c:v>
                </c:pt>
                <c:pt idx="46">
                  <c:v>2023M11</c:v>
                </c:pt>
                <c:pt idx="47">
                  <c:v>2023M12</c:v>
                </c:pt>
              </c:strCache>
            </c:strRef>
          </c:cat>
          <c:val>
            <c:numRef>
              <c:f>'data-QE4qZ'!$T$2:$T$50</c:f>
              <c:numCache>
                <c:formatCode>General</c:formatCode>
                <c:ptCount val="49"/>
                <c:pt idx="0">
                  <c:v>93.637700699999996</c:v>
                </c:pt>
                <c:pt idx="1">
                  <c:v>91.862844699999997</c:v>
                </c:pt>
                <c:pt idx="2">
                  <c:v>92.491727350000005</c:v>
                </c:pt>
                <c:pt idx="3">
                  <c:v>94.526754850000003</c:v>
                </c:pt>
                <c:pt idx="4">
                  <c:v>88.230170279999996</c:v>
                </c:pt>
                <c:pt idx="5">
                  <c:v>88.914212849999998</c:v>
                </c:pt>
                <c:pt idx="6">
                  <c:v>90.126756380000003</c:v>
                </c:pt>
                <c:pt idx="7">
                  <c:v>91.062808219999994</c:v>
                </c:pt>
                <c:pt idx="8">
                  <c:v>97.653138310000003</c:v>
                </c:pt>
                <c:pt idx="9">
                  <c:v>102.7597617</c:v>
                </c:pt>
                <c:pt idx="10">
                  <c:v>104.7973934</c:v>
                </c:pt>
                <c:pt idx="11">
                  <c:v>108.11469</c:v>
                </c:pt>
                <c:pt idx="12">
                  <c:v>119.95391239999999</c:v>
                </c:pt>
                <c:pt idx="13">
                  <c:v>123.1775227</c:v>
                </c:pt>
                <c:pt idx="14">
                  <c:v>119.44003240000001</c:v>
                </c:pt>
                <c:pt idx="15">
                  <c:v>123.6525644</c:v>
                </c:pt>
                <c:pt idx="16">
                  <c:v>133.67757040000001</c:v>
                </c:pt>
                <c:pt idx="17">
                  <c:v>127.9957464</c:v>
                </c:pt>
                <c:pt idx="18">
                  <c:v>122.74187379999999</c:v>
                </c:pt>
                <c:pt idx="19">
                  <c:v>120.7296856</c:v>
                </c:pt>
                <c:pt idx="20">
                  <c:v>118.273008</c:v>
                </c:pt>
                <c:pt idx="21">
                  <c:v>121.17473940000001</c:v>
                </c:pt>
                <c:pt idx="22">
                  <c:v>125.9315945</c:v>
                </c:pt>
                <c:pt idx="23">
                  <c:v>129.14855370000001</c:v>
                </c:pt>
                <c:pt idx="24">
                  <c:v>133.22815879999999</c:v>
                </c:pt>
                <c:pt idx="25">
                  <c:v>138.63972330000001</c:v>
                </c:pt>
                <c:pt idx="26">
                  <c:v>158.6890306</c:v>
                </c:pt>
                <c:pt idx="27">
                  <c:v>164.60312970000001</c:v>
                </c:pt>
                <c:pt idx="28">
                  <c:v>169.03734739999999</c:v>
                </c:pt>
                <c:pt idx="29">
                  <c:v>157.9252042</c:v>
                </c:pt>
                <c:pt idx="30">
                  <c:v>144.8282245</c:v>
                </c:pt>
                <c:pt idx="31">
                  <c:v>138.38104300000001</c:v>
                </c:pt>
                <c:pt idx="32">
                  <c:v>148.12756899999999</c:v>
                </c:pt>
                <c:pt idx="33">
                  <c:v>156.60133339999999</c:v>
                </c:pt>
                <c:pt idx="34">
                  <c:v>150.47924689999999</c:v>
                </c:pt>
                <c:pt idx="35">
                  <c:v>143.93476269999999</c:v>
                </c:pt>
                <c:pt idx="36">
                  <c:v>146.4624135</c:v>
                </c:pt>
                <c:pt idx="37">
                  <c:v>145.52977870000001</c:v>
                </c:pt>
                <c:pt idx="38">
                  <c:v>138.2632912</c:v>
                </c:pt>
                <c:pt idx="39">
                  <c:v>142.63410949999999</c:v>
                </c:pt>
                <c:pt idx="40">
                  <c:v>136.93135860000001</c:v>
                </c:pt>
                <c:pt idx="41">
                  <c:v>134.35971760000001</c:v>
                </c:pt>
                <c:pt idx="42">
                  <c:v>130.9683272</c:v>
                </c:pt>
                <c:pt idx="43">
                  <c:v>125.32626519999999</c:v>
                </c:pt>
                <c:pt idx="44">
                  <c:v>127.77876120000001</c:v>
                </c:pt>
                <c:pt idx="45">
                  <c:v>125.5285652</c:v>
                </c:pt>
                <c:pt idx="46">
                  <c:v>120.0531197</c:v>
                </c:pt>
                <c:pt idx="47">
                  <c:v>122.6536461</c:v>
                </c:pt>
              </c:numCache>
            </c:numRef>
          </c:val>
          <c:smooth val="0"/>
          <c:extLst>
            <c:ext xmlns:c16="http://schemas.microsoft.com/office/drawing/2014/chart" uri="{C3380CC4-5D6E-409C-BE32-E72D297353CC}">
              <c16:uniqueId val="{00000002-E1EC-499F-9CE8-9F7ADADD6717}"/>
            </c:ext>
          </c:extLst>
        </c:ser>
        <c:dLbls>
          <c:showLegendKey val="0"/>
          <c:showVal val="0"/>
          <c:showCatName val="0"/>
          <c:showSerName val="0"/>
          <c:showPercent val="0"/>
          <c:showBubbleSize val="0"/>
        </c:dLbls>
        <c:smooth val="0"/>
        <c:axId val="1261800304"/>
        <c:axId val="1160075904"/>
      </c:lineChart>
      <c:catAx>
        <c:axId val="1261800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0075904"/>
        <c:crosses val="autoZero"/>
        <c:auto val="1"/>
        <c:lblAlgn val="ctr"/>
        <c:lblOffset val="100"/>
        <c:noMultiLvlLbl val="0"/>
      </c:catAx>
      <c:valAx>
        <c:axId val="1160075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1800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'data-QE4qZ'!$N$1</c:f>
              <c:strCache>
                <c:ptCount val="1"/>
                <c:pt idx="0">
                  <c:v>Change</c:v>
                </c:pt>
              </c:strCache>
            </c:strRef>
          </c:tx>
          <c:spPr>
            <a:solidFill>
              <a:schemeClr val="accent1"/>
            </a:solidFill>
            <a:ln>
              <a:noFill/>
            </a:ln>
            <a:effectLst/>
          </c:spPr>
          <c:invertIfNegative val="0"/>
          <c:dLbls>
            <c:delete val="1"/>
          </c:dLbls>
          <c:cat>
            <c:strRef>
              <c:f>'data-QE4qZ'!$M$3:$M$15</c:f>
              <c:strCache>
                <c:ptCount val="12"/>
                <c:pt idx="0">
                  <c:v>Liberia</c:v>
                </c:pt>
                <c:pt idx="1">
                  <c:v>Zimbabwe</c:v>
                </c:pt>
                <c:pt idx="2">
                  <c:v>Argentina</c:v>
                </c:pt>
                <c:pt idx="3">
                  <c:v>Angola</c:v>
                </c:pt>
                <c:pt idx="4">
                  <c:v>Lesotho</c:v>
                </c:pt>
                <c:pt idx="5">
                  <c:v>Niger</c:v>
                </c:pt>
                <c:pt idx="6">
                  <c:v>Nigeria</c:v>
                </c:pt>
                <c:pt idx="7">
                  <c:v>Swaziland</c:v>
                </c:pt>
                <c:pt idx="8">
                  <c:v>Ethiopia</c:v>
                </c:pt>
                <c:pt idx="9">
                  <c:v>US</c:v>
                </c:pt>
                <c:pt idx="10">
                  <c:v>UK</c:v>
                </c:pt>
                <c:pt idx="11">
                  <c:v>EU</c:v>
                </c:pt>
              </c:strCache>
            </c:strRef>
          </c:cat>
          <c:val>
            <c:numRef>
              <c:f>'data-QE4qZ'!$N$3:$N$15</c:f>
              <c:numCache>
                <c:formatCode>0%</c:formatCode>
                <c:ptCount val="13"/>
                <c:pt idx="0">
                  <c:v>0.61477892186553584</c:v>
                </c:pt>
                <c:pt idx="1">
                  <c:v>0.57441253263707581</c:v>
                </c:pt>
                <c:pt idx="2">
                  <c:v>0.3641304347826087</c:v>
                </c:pt>
                <c:pt idx="3">
                  <c:v>0.12716763005780343</c:v>
                </c:pt>
                <c:pt idx="4">
                  <c:v>0.11956521739130452</c:v>
                </c:pt>
                <c:pt idx="5">
                  <c:v>5.1546391752577324E-2</c:v>
                </c:pt>
                <c:pt idx="6">
                  <c:v>3.3191230207064437E-2</c:v>
                </c:pt>
                <c:pt idx="7">
                  <c:v>3.0303030303030193E-2</c:v>
                </c:pt>
                <c:pt idx="8">
                  <c:v>2.0000000000000049E-2</c:v>
                </c:pt>
                <c:pt idx="9">
                  <c:v>-6.8965517241379226E-2</c:v>
                </c:pt>
                <c:pt idx="10">
                  <c:v>-0.13043478260869559</c:v>
                </c:pt>
                <c:pt idx="11">
                  <c:v>-0.13293943870014763</c:v>
                </c:pt>
              </c:numCache>
            </c:numRef>
          </c:val>
          <c:extLst>
            <c:ext xmlns:c16="http://schemas.microsoft.com/office/drawing/2014/chart" uri="{C3380CC4-5D6E-409C-BE32-E72D297353CC}">
              <c16:uniqueId val="{00000000-E687-4004-812C-302F30C9EEB1}"/>
            </c:ext>
          </c:extLst>
        </c:ser>
        <c:dLbls>
          <c:showLegendKey val="0"/>
          <c:showVal val="1"/>
          <c:showCatName val="0"/>
          <c:showSerName val="0"/>
          <c:showPercent val="0"/>
          <c:showBubbleSize val="0"/>
        </c:dLbls>
        <c:gapWidth val="50"/>
        <c:overlap val="100"/>
        <c:axId val="1431341200"/>
        <c:axId val="1486415520"/>
      </c:barChart>
      <c:catAx>
        <c:axId val="1431341200"/>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n-US"/>
          </a:p>
        </c:txPr>
        <c:crossAx val="1486415520"/>
        <c:crosses val="autoZero"/>
        <c:auto val="1"/>
        <c:lblAlgn val="ctr"/>
        <c:lblOffset val="100"/>
        <c:noMultiLvlLbl val="0"/>
      </c:catAx>
      <c:valAx>
        <c:axId val="148641552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n-US"/>
          </a:p>
        </c:txPr>
        <c:crossAx val="14313412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95">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2495</Words>
  <Characters>14226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Lotanna Emediegwu</dc:creator>
  <cp:keywords/>
  <dc:description/>
  <cp:lastModifiedBy>Finn McEvoy</cp:lastModifiedBy>
  <cp:revision>2</cp:revision>
  <dcterms:created xsi:type="dcterms:W3CDTF">2024-02-14T15:39:00Z</dcterms:created>
  <dcterms:modified xsi:type="dcterms:W3CDTF">2024-02-14T15:39:00Z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8119659f-896b-4653-8f1c-850c27cbe3b2</vt:lpwstr>
  </property>
</Properties>
</file>